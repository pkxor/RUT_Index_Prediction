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A6" w:rsidRDefault="005D1761" w:rsidP="005D1761">
      <w:pPr>
        <w:pStyle w:val="Heading1"/>
        <w:jc w:val="center"/>
        <w:rPr>
          <w:b/>
        </w:rPr>
      </w:pPr>
      <w:r w:rsidRPr="005D1761">
        <w:rPr>
          <w:b/>
        </w:rPr>
        <w:t>Cadet Toolbox documentation</w:t>
      </w:r>
    </w:p>
    <w:p w:rsidR="005D1761" w:rsidRDefault="005D1761" w:rsidP="005D1761"/>
    <w:p w:rsidR="005D1761" w:rsidRPr="00897321" w:rsidRDefault="005D1761" w:rsidP="005D1761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t>Toolbox name: R_CADET_MACD</w:t>
      </w:r>
    </w:p>
    <w:p w:rsidR="005D1761" w:rsidRDefault="005D1761" w:rsidP="005D1761">
      <w:pPr>
        <w:pStyle w:val="NoSpacing"/>
        <w:ind w:left="720"/>
        <w:rPr>
          <w:sz w:val="24"/>
        </w:rPr>
      </w:pPr>
    </w:p>
    <w:p w:rsidR="005D1761" w:rsidRDefault="005D1761" w:rsidP="005D1761">
      <w:pPr>
        <w:pStyle w:val="NoSpacing"/>
        <w:ind w:left="720"/>
        <w:rPr>
          <w:sz w:val="24"/>
        </w:rPr>
      </w:pPr>
      <w:r>
        <w:rPr>
          <w:sz w:val="24"/>
        </w:rPr>
        <w:t>Sub-operators: read data CMACD; CADET_MACD</w:t>
      </w:r>
    </w:p>
    <w:p w:rsidR="005D1761" w:rsidRDefault="005D1761" w:rsidP="005D1761">
      <w:pPr>
        <w:pStyle w:val="NoSpacing"/>
        <w:ind w:left="720"/>
        <w:rPr>
          <w:sz w:val="24"/>
        </w:rPr>
      </w:pPr>
      <w:r>
        <w:rPr>
          <w:sz w:val="24"/>
        </w:rPr>
        <w:t>CMACD: For reading input file.</w:t>
      </w:r>
    </w:p>
    <w:p w:rsidR="005D1761" w:rsidRDefault="005D1761" w:rsidP="005D1761">
      <w:pPr>
        <w:pStyle w:val="NoSpacing"/>
        <w:ind w:left="720"/>
        <w:rPr>
          <w:sz w:val="24"/>
        </w:rPr>
      </w:pPr>
      <w:r>
        <w:rPr>
          <w:sz w:val="24"/>
        </w:rPr>
        <w:t>CADET_MACD PARAMETERS: (From R-Script)</w:t>
      </w:r>
    </w:p>
    <w:p w:rsidR="00C36E12" w:rsidRDefault="00C36E12" w:rsidP="005D1761">
      <w:pPr>
        <w:pStyle w:val="NoSpacing"/>
        <w:ind w:left="720"/>
        <w:rPr>
          <w:sz w:val="24"/>
        </w:rPr>
      </w:pPr>
    </w:p>
    <w:p w:rsidR="00C36E12" w:rsidRPr="00C36E12" w:rsidRDefault="005D1761" w:rsidP="005D1761">
      <w:pPr>
        <w:pStyle w:val="NoSpacing"/>
        <w:ind w:left="720"/>
        <w:rPr>
          <w:i/>
          <w:sz w:val="24"/>
        </w:rPr>
      </w:pPr>
      <w:r>
        <w:rPr>
          <w:sz w:val="24"/>
        </w:rPr>
        <w:t>-</w:t>
      </w:r>
      <w:r w:rsidR="00C36E12" w:rsidRPr="00C36E12">
        <w:rPr>
          <w:i/>
          <w:sz w:val="24"/>
        </w:rPr>
        <w:t>function(</w:t>
      </w:r>
      <w:proofErr w:type="spellStart"/>
      <w:proofErr w:type="gramStart"/>
      <w:r w:rsidR="00C36E12" w:rsidRPr="00C36E12">
        <w:rPr>
          <w:i/>
          <w:sz w:val="24"/>
        </w:rPr>
        <w:t>nslow,nfast</w:t>
      </w:r>
      <w:proofErr w:type="gramEnd"/>
      <w:r w:rsidR="00C36E12" w:rsidRPr="00C36E12">
        <w:rPr>
          <w:i/>
          <w:sz w:val="24"/>
        </w:rPr>
        <w:t>,nsignal</w:t>
      </w:r>
      <w:proofErr w:type="spellEnd"/>
      <w:r w:rsidR="00C36E12" w:rsidRPr="00C36E12">
        <w:rPr>
          <w:i/>
          <w:sz w:val="24"/>
        </w:rPr>
        <w:t xml:space="preserve">) </w:t>
      </w:r>
    </w:p>
    <w:p w:rsidR="005D1761" w:rsidRDefault="00C36E12" w:rsidP="00C36E12">
      <w:pPr>
        <w:pStyle w:val="NoSpacing"/>
        <w:ind w:left="720"/>
        <w:rPr>
          <w:b/>
          <w:i/>
          <w:sz w:val="24"/>
        </w:rPr>
      </w:pPr>
      <w:r w:rsidRPr="00C36E12">
        <w:rPr>
          <w:i/>
          <w:sz w:val="24"/>
        </w:rPr>
        <w:t xml:space="preserve">  Where, </w:t>
      </w:r>
      <w:proofErr w:type="spellStart"/>
      <w:r w:rsidRPr="00C36E12">
        <w:rPr>
          <w:i/>
          <w:sz w:val="24"/>
        </w:rPr>
        <w:t>nslow</w:t>
      </w:r>
      <w:proofErr w:type="spellEnd"/>
      <w:r w:rsidRPr="00C36E12">
        <w:rPr>
          <w:i/>
          <w:sz w:val="24"/>
        </w:rPr>
        <w:t>=</w:t>
      </w:r>
      <w:r w:rsidRPr="00C36E12">
        <w:rPr>
          <w:b/>
          <w:i/>
          <w:sz w:val="24"/>
        </w:rPr>
        <w:t>12</w:t>
      </w:r>
      <w:r w:rsidRPr="00C36E12">
        <w:rPr>
          <w:i/>
          <w:sz w:val="24"/>
        </w:rPr>
        <w:t xml:space="preserve">; </w:t>
      </w:r>
      <w:proofErr w:type="spellStart"/>
      <w:r w:rsidRPr="00C36E12">
        <w:rPr>
          <w:i/>
          <w:sz w:val="24"/>
        </w:rPr>
        <w:t>nfast</w:t>
      </w:r>
      <w:proofErr w:type="spellEnd"/>
      <w:r w:rsidRPr="00C36E12">
        <w:rPr>
          <w:i/>
          <w:sz w:val="24"/>
        </w:rPr>
        <w:t>=</w:t>
      </w:r>
      <w:r w:rsidRPr="00C36E12">
        <w:rPr>
          <w:b/>
          <w:i/>
          <w:sz w:val="24"/>
        </w:rPr>
        <w:t>26</w:t>
      </w:r>
      <w:r w:rsidRPr="00C36E12">
        <w:rPr>
          <w:i/>
          <w:sz w:val="24"/>
        </w:rPr>
        <w:t xml:space="preserve">; </w:t>
      </w:r>
      <w:proofErr w:type="spellStart"/>
      <w:r w:rsidRPr="00C36E12">
        <w:rPr>
          <w:i/>
          <w:sz w:val="24"/>
        </w:rPr>
        <w:t>nsignal</w:t>
      </w:r>
      <w:proofErr w:type="spellEnd"/>
      <w:r w:rsidRPr="00C36E12">
        <w:rPr>
          <w:i/>
          <w:sz w:val="24"/>
        </w:rPr>
        <w:t>=</w:t>
      </w:r>
      <w:r w:rsidRPr="00C36E12">
        <w:rPr>
          <w:b/>
          <w:i/>
          <w:sz w:val="24"/>
        </w:rPr>
        <w:t>9</w:t>
      </w:r>
    </w:p>
    <w:p w:rsidR="007D74A6" w:rsidRDefault="007D74A6" w:rsidP="00C36E12">
      <w:pPr>
        <w:pStyle w:val="NoSpacing"/>
        <w:ind w:left="720"/>
        <w:rPr>
          <w:b/>
          <w:i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919"/>
        <w:gridCol w:w="1778"/>
        <w:gridCol w:w="1983"/>
      </w:tblGrid>
      <w:tr w:rsidR="003D61C1" w:rsidTr="007D74A6">
        <w:tc>
          <w:tcPr>
            <w:tcW w:w="210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CADET_MACD</w:t>
            </w:r>
          </w:p>
        </w:tc>
        <w:tc>
          <w:tcPr>
            <w:tcW w:w="194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7D74A6">
              <w:rPr>
                <w:sz w:val="24"/>
              </w:rPr>
              <w:t>slow</w:t>
            </w:r>
            <w:proofErr w:type="spellEnd"/>
          </w:p>
        </w:tc>
        <w:tc>
          <w:tcPr>
            <w:tcW w:w="1919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7D74A6">
              <w:rPr>
                <w:sz w:val="24"/>
              </w:rPr>
              <w:t>fast</w:t>
            </w:r>
            <w:proofErr w:type="spellEnd"/>
          </w:p>
        </w:tc>
        <w:tc>
          <w:tcPr>
            <w:tcW w:w="177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proofErr w:type="spellStart"/>
            <w:r w:rsidRPr="007D74A6">
              <w:rPr>
                <w:sz w:val="24"/>
              </w:rPr>
              <w:t>nsignal</w:t>
            </w:r>
            <w:proofErr w:type="spellEnd"/>
          </w:p>
        </w:tc>
        <w:tc>
          <w:tcPr>
            <w:tcW w:w="1983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r w:rsidRPr="007D74A6">
              <w:rPr>
                <w:sz w:val="24"/>
              </w:rPr>
              <w:t>version</w:t>
            </w:r>
          </w:p>
        </w:tc>
      </w:tr>
      <w:tr w:rsidR="003D61C1" w:rsidTr="007D74A6">
        <w:tc>
          <w:tcPr>
            <w:tcW w:w="210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9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77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3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09/30/2016</w:t>
            </w:r>
          </w:p>
        </w:tc>
      </w:tr>
      <w:tr w:rsidR="003D61C1" w:rsidTr="007D74A6">
        <w:tc>
          <w:tcPr>
            <w:tcW w:w="210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19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7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83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</w:tr>
      <w:tr w:rsidR="003D61C1" w:rsidTr="007D74A6">
        <w:tc>
          <w:tcPr>
            <w:tcW w:w="210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19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7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83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</w:p>
        </w:tc>
      </w:tr>
    </w:tbl>
    <w:p w:rsidR="007D74A6" w:rsidRPr="00C36E12" w:rsidRDefault="007D74A6" w:rsidP="00C36E12">
      <w:pPr>
        <w:pStyle w:val="NoSpacing"/>
        <w:ind w:left="720"/>
        <w:rPr>
          <w:i/>
          <w:sz w:val="24"/>
        </w:rPr>
      </w:pPr>
    </w:p>
    <w:p w:rsidR="005D1761" w:rsidRDefault="005D1761" w:rsidP="005D1761">
      <w:pPr>
        <w:pStyle w:val="NoSpacing"/>
        <w:ind w:left="720"/>
        <w:rPr>
          <w:sz w:val="24"/>
        </w:rPr>
      </w:pPr>
    </w:p>
    <w:p w:rsidR="005D1761" w:rsidRPr="00897321" w:rsidRDefault="005D1761" w:rsidP="005D1761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t>Toolbox name: R_TTR_CMF</w:t>
      </w:r>
    </w:p>
    <w:p w:rsidR="005D1761" w:rsidRDefault="005D1761" w:rsidP="005D1761">
      <w:pPr>
        <w:pStyle w:val="NoSpacing"/>
        <w:rPr>
          <w:sz w:val="24"/>
        </w:rPr>
      </w:pPr>
    </w:p>
    <w:p w:rsidR="005D1761" w:rsidRDefault="005D1761" w:rsidP="005D1761">
      <w:pPr>
        <w:pStyle w:val="NoSpacing"/>
        <w:ind w:left="720"/>
        <w:rPr>
          <w:sz w:val="24"/>
        </w:rPr>
      </w:pPr>
      <w:r>
        <w:rPr>
          <w:sz w:val="24"/>
        </w:rPr>
        <w:t xml:space="preserve">Sub-operators: read data TTR_CMF; </w:t>
      </w:r>
      <w:r w:rsidR="00C36E12">
        <w:rPr>
          <w:sz w:val="24"/>
        </w:rPr>
        <w:t>TTR_CMF</w:t>
      </w:r>
    </w:p>
    <w:p w:rsidR="00C36E12" w:rsidRDefault="00C36E12" w:rsidP="005D1761">
      <w:pPr>
        <w:pStyle w:val="NoSpacing"/>
        <w:ind w:left="720"/>
        <w:rPr>
          <w:sz w:val="24"/>
        </w:rPr>
      </w:pPr>
      <w:r>
        <w:rPr>
          <w:sz w:val="24"/>
        </w:rPr>
        <w:t>Read data TTR_CMF: For reading input file.</w:t>
      </w:r>
    </w:p>
    <w:p w:rsidR="00C36E12" w:rsidRDefault="00C36E12" w:rsidP="005D1761">
      <w:pPr>
        <w:pStyle w:val="NoSpacing"/>
        <w:ind w:left="720"/>
        <w:rPr>
          <w:sz w:val="24"/>
        </w:rPr>
      </w:pPr>
      <w:r>
        <w:rPr>
          <w:sz w:val="24"/>
        </w:rPr>
        <w:t>TTR_CMF: (from R-Script)</w:t>
      </w:r>
    </w:p>
    <w:p w:rsidR="00C36E12" w:rsidRDefault="00C36E12" w:rsidP="005D1761">
      <w:pPr>
        <w:pStyle w:val="NoSpacing"/>
        <w:ind w:left="720"/>
        <w:rPr>
          <w:sz w:val="24"/>
        </w:rPr>
      </w:pPr>
    </w:p>
    <w:p w:rsidR="00C36E12" w:rsidRPr="00C36E12" w:rsidRDefault="001C5D2C" w:rsidP="005D1761">
      <w:pPr>
        <w:pStyle w:val="NoSpacing"/>
        <w:ind w:left="720"/>
        <w:rPr>
          <w:i/>
          <w:sz w:val="24"/>
        </w:rPr>
      </w:pPr>
      <w:r>
        <w:rPr>
          <w:i/>
          <w:sz w:val="24"/>
        </w:rPr>
        <w:t>-</w:t>
      </w:r>
      <w:r w:rsidR="00C36E12" w:rsidRPr="00C36E12">
        <w:rPr>
          <w:i/>
          <w:sz w:val="24"/>
        </w:rPr>
        <w:t>cmf20 &lt;- CMF(data</w:t>
      </w:r>
      <w:proofErr w:type="gramStart"/>
      <w:r w:rsidR="00C36E12" w:rsidRPr="00C36E12">
        <w:rPr>
          <w:i/>
          <w:sz w:val="24"/>
        </w:rPr>
        <w:t>[,c</w:t>
      </w:r>
      <w:proofErr w:type="gramEnd"/>
      <w:r w:rsidR="00C36E12" w:rsidRPr="00C36E12">
        <w:rPr>
          <w:i/>
          <w:sz w:val="24"/>
        </w:rPr>
        <w:t>("</w:t>
      </w:r>
      <w:proofErr w:type="spellStart"/>
      <w:r w:rsidR="00C36E12" w:rsidRPr="00C36E12">
        <w:rPr>
          <w:i/>
          <w:sz w:val="24"/>
        </w:rPr>
        <w:t>high","low","close</w:t>
      </w:r>
      <w:proofErr w:type="spellEnd"/>
      <w:r w:rsidR="00C36E12" w:rsidRPr="00C36E12">
        <w:rPr>
          <w:i/>
          <w:sz w:val="24"/>
        </w:rPr>
        <w:t>")], data[,"volume"],n=20)</w:t>
      </w:r>
    </w:p>
    <w:p w:rsidR="00C36E12" w:rsidRDefault="00C36E12" w:rsidP="00C36E12">
      <w:pPr>
        <w:pStyle w:val="NoSpacing"/>
        <w:ind w:left="720"/>
        <w:rPr>
          <w:b/>
          <w:i/>
          <w:sz w:val="24"/>
        </w:rPr>
      </w:pPr>
      <w:r w:rsidRPr="00C36E12">
        <w:rPr>
          <w:b/>
          <w:i/>
          <w:sz w:val="24"/>
        </w:rPr>
        <w:t>n=20</w:t>
      </w:r>
    </w:p>
    <w:p w:rsidR="00C36E12" w:rsidRDefault="00C36E12" w:rsidP="00C36E12">
      <w:pPr>
        <w:pStyle w:val="NoSpacing"/>
        <w:ind w:left="720"/>
        <w:rPr>
          <w:b/>
          <w:i/>
          <w:sz w:val="24"/>
        </w:rPr>
      </w:pPr>
    </w:p>
    <w:p w:rsidR="00C36E12" w:rsidRPr="00897321" w:rsidRDefault="001C5D2C" w:rsidP="00C36E12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t>Toolbox name: R_TTR_KST</w:t>
      </w:r>
    </w:p>
    <w:p w:rsidR="001C5D2C" w:rsidRDefault="001C5D2C" w:rsidP="001C5D2C">
      <w:pPr>
        <w:pStyle w:val="NoSpacing"/>
        <w:rPr>
          <w:sz w:val="24"/>
        </w:rPr>
      </w:pPr>
    </w:p>
    <w:p w:rsidR="001C5D2C" w:rsidRDefault="001C5D2C" w:rsidP="001C5D2C">
      <w:pPr>
        <w:pStyle w:val="NoSpacing"/>
        <w:ind w:left="720"/>
        <w:rPr>
          <w:sz w:val="24"/>
        </w:rPr>
      </w:pPr>
      <w:r>
        <w:rPr>
          <w:sz w:val="24"/>
        </w:rPr>
        <w:t>Sub-operators: read data TTR_KST; TTR_KST</w:t>
      </w:r>
    </w:p>
    <w:p w:rsidR="001C5D2C" w:rsidRDefault="00423BD1" w:rsidP="001C5D2C">
      <w:pPr>
        <w:pStyle w:val="NoSpacing"/>
        <w:ind w:left="720"/>
        <w:rPr>
          <w:sz w:val="24"/>
        </w:rPr>
      </w:pPr>
      <w:r>
        <w:rPr>
          <w:sz w:val="24"/>
        </w:rPr>
        <w:t>r</w:t>
      </w:r>
      <w:r w:rsidR="001C5D2C">
        <w:rPr>
          <w:sz w:val="24"/>
        </w:rPr>
        <w:t>ead data TTR_KST: For reading input file.</w:t>
      </w:r>
    </w:p>
    <w:p w:rsidR="001C5D2C" w:rsidRDefault="001C5D2C" w:rsidP="001C5D2C">
      <w:pPr>
        <w:pStyle w:val="NoSpacing"/>
        <w:ind w:left="720"/>
        <w:rPr>
          <w:sz w:val="24"/>
        </w:rPr>
      </w:pPr>
      <w:proofErr w:type="spellStart"/>
      <w:r>
        <w:rPr>
          <w:sz w:val="24"/>
        </w:rPr>
        <w:t>TTR_kst</w:t>
      </w:r>
      <w:proofErr w:type="spellEnd"/>
      <w:r>
        <w:rPr>
          <w:sz w:val="24"/>
        </w:rPr>
        <w:t>: (from R-Script)</w:t>
      </w:r>
    </w:p>
    <w:p w:rsidR="001C5D2C" w:rsidRDefault="001C5D2C" w:rsidP="001C5D2C">
      <w:pPr>
        <w:pStyle w:val="NoSpacing"/>
        <w:ind w:left="720"/>
        <w:rPr>
          <w:sz w:val="24"/>
        </w:rPr>
      </w:pPr>
    </w:p>
    <w:p w:rsidR="001C5D2C" w:rsidRPr="00202526" w:rsidRDefault="001C5D2C" w:rsidP="001C5D2C">
      <w:pPr>
        <w:pStyle w:val="NoSpacing"/>
        <w:ind w:left="720"/>
        <w:rPr>
          <w:sz w:val="24"/>
        </w:rPr>
      </w:pPr>
      <w:r>
        <w:rPr>
          <w:sz w:val="24"/>
        </w:rPr>
        <w:t>-</w:t>
      </w:r>
      <w:r w:rsidRPr="001C5D2C">
        <w:rPr>
          <w:i/>
          <w:sz w:val="24"/>
        </w:rPr>
        <w:t xml:space="preserve">kst9 &lt;- KST(data[,"close"], n = c(10,10,10,15), </w:t>
      </w:r>
      <w:proofErr w:type="spellStart"/>
      <w:r w:rsidRPr="001C5D2C">
        <w:rPr>
          <w:i/>
          <w:sz w:val="24"/>
        </w:rPr>
        <w:t>nROC</w:t>
      </w:r>
      <w:proofErr w:type="spellEnd"/>
      <w:r w:rsidRPr="001C5D2C">
        <w:rPr>
          <w:i/>
          <w:sz w:val="24"/>
        </w:rPr>
        <w:t xml:space="preserve"> = c(10,15,20,30), </w:t>
      </w:r>
      <w:proofErr w:type="spellStart"/>
      <w:r w:rsidRPr="001C5D2C">
        <w:rPr>
          <w:i/>
          <w:sz w:val="24"/>
        </w:rPr>
        <w:t>nSig</w:t>
      </w:r>
      <w:proofErr w:type="spellEnd"/>
      <w:r w:rsidRPr="001C5D2C">
        <w:rPr>
          <w:i/>
          <w:sz w:val="24"/>
        </w:rPr>
        <w:t xml:space="preserve"> = 9)</w:t>
      </w:r>
      <w:r w:rsidR="00202526">
        <w:rPr>
          <w:i/>
          <w:sz w:val="24"/>
        </w:rPr>
        <w:t xml:space="preserve"> </w:t>
      </w:r>
      <w:r w:rsidR="00202526" w:rsidRPr="00202526">
        <w:rPr>
          <w:b/>
          <w:sz w:val="24"/>
        </w:rPr>
        <w:t>[Vector]</w:t>
      </w:r>
    </w:p>
    <w:p w:rsidR="001C5D2C" w:rsidRDefault="001C5D2C" w:rsidP="001C5D2C">
      <w:pPr>
        <w:pStyle w:val="NoSpacing"/>
        <w:ind w:left="720"/>
        <w:rPr>
          <w:b/>
          <w:i/>
          <w:sz w:val="24"/>
        </w:rPr>
      </w:pPr>
      <w:r w:rsidRPr="008259BC">
        <w:rPr>
          <w:b/>
          <w:i/>
          <w:sz w:val="24"/>
        </w:rPr>
        <w:t>n=10,10,10,15</w:t>
      </w:r>
    </w:p>
    <w:p w:rsidR="003D61C1" w:rsidRDefault="003D61C1" w:rsidP="001C5D2C">
      <w:pPr>
        <w:pStyle w:val="NoSpacing"/>
        <w:ind w:left="720"/>
        <w:rPr>
          <w:b/>
          <w:i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919"/>
        <w:gridCol w:w="1778"/>
        <w:gridCol w:w="1983"/>
      </w:tblGrid>
      <w:tr w:rsidR="003D61C1" w:rsidTr="002E1ADD">
        <w:tc>
          <w:tcPr>
            <w:tcW w:w="210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R_TTR_KST</w:t>
            </w:r>
          </w:p>
        </w:tc>
        <w:tc>
          <w:tcPr>
            <w:tcW w:w="194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919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nROC</w:t>
            </w:r>
            <w:proofErr w:type="spellEnd"/>
          </w:p>
        </w:tc>
        <w:tc>
          <w:tcPr>
            <w:tcW w:w="177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nSig</w:t>
            </w:r>
            <w:proofErr w:type="spellEnd"/>
          </w:p>
        </w:tc>
        <w:tc>
          <w:tcPr>
            <w:tcW w:w="1983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r w:rsidRPr="007D74A6">
              <w:rPr>
                <w:sz w:val="24"/>
              </w:rPr>
              <w:t>version</w:t>
            </w:r>
          </w:p>
        </w:tc>
      </w:tr>
      <w:tr w:rsidR="003D61C1" w:rsidTr="002E1ADD">
        <w:tc>
          <w:tcPr>
            <w:tcW w:w="2108" w:type="dxa"/>
          </w:tcPr>
          <w:p w:rsidR="003D61C1" w:rsidRPr="007D74A6" w:rsidRDefault="003D61C1" w:rsidP="003D61C1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c(10,10,10,15)</w:t>
            </w:r>
          </w:p>
        </w:tc>
        <w:tc>
          <w:tcPr>
            <w:tcW w:w="1919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c(10,15,20,30)</w:t>
            </w:r>
          </w:p>
        </w:tc>
        <w:tc>
          <w:tcPr>
            <w:tcW w:w="177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83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09/30/2016</w:t>
            </w:r>
          </w:p>
        </w:tc>
      </w:tr>
      <w:tr w:rsidR="003D61C1" w:rsidTr="002E1ADD">
        <w:tc>
          <w:tcPr>
            <w:tcW w:w="210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19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7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83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</w:tr>
      <w:tr w:rsidR="003D61C1" w:rsidTr="002E1ADD">
        <w:tc>
          <w:tcPr>
            <w:tcW w:w="210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19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78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83" w:type="dxa"/>
          </w:tcPr>
          <w:p w:rsidR="003D61C1" w:rsidRPr="007D74A6" w:rsidRDefault="003D61C1" w:rsidP="002E1ADD">
            <w:pPr>
              <w:pStyle w:val="NoSpacing"/>
              <w:jc w:val="center"/>
              <w:rPr>
                <w:sz w:val="24"/>
              </w:rPr>
            </w:pPr>
          </w:p>
        </w:tc>
      </w:tr>
    </w:tbl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Default="003D61C1" w:rsidP="001C5D2C">
      <w:pPr>
        <w:pStyle w:val="NoSpacing"/>
        <w:ind w:left="720"/>
        <w:rPr>
          <w:sz w:val="24"/>
        </w:rPr>
      </w:pPr>
    </w:p>
    <w:p w:rsidR="003D61C1" w:rsidRPr="003D61C1" w:rsidRDefault="003D61C1" w:rsidP="001C5D2C">
      <w:pPr>
        <w:pStyle w:val="NoSpacing"/>
        <w:ind w:left="720"/>
        <w:rPr>
          <w:sz w:val="24"/>
        </w:rPr>
      </w:pPr>
    </w:p>
    <w:p w:rsidR="008259BC" w:rsidRDefault="008259BC" w:rsidP="008259BC">
      <w:pPr>
        <w:pStyle w:val="NoSpacing"/>
        <w:rPr>
          <w:sz w:val="24"/>
        </w:rPr>
      </w:pPr>
    </w:p>
    <w:p w:rsidR="008259BC" w:rsidRPr="00897321" w:rsidRDefault="008259BC" w:rsidP="008259BC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lastRenderedPageBreak/>
        <w:t>Toolbox name: R_TTR_ChaikinVolatility</w:t>
      </w:r>
    </w:p>
    <w:p w:rsidR="008259BC" w:rsidRDefault="008259BC" w:rsidP="008259BC">
      <w:pPr>
        <w:pStyle w:val="NoSpacing"/>
        <w:rPr>
          <w:sz w:val="24"/>
        </w:rPr>
      </w:pPr>
    </w:p>
    <w:p w:rsidR="008259BC" w:rsidRDefault="008259BC" w:rsidP="008259BC">
      <w:pPr>
        <w:pStyle w:val="NoSpacing"/>
        <w:ind w:left="720"/>
        <w:rPr>
          <w:sz w:val="24"/>
        </w:rPr>
      </w:pPr>
      <w:r>
        <w:rPr>
          <w:sz w:val="24"/>
        </w:rPr>
        <w:t xml:space="preserve">Sub-operators: read data </w:t>
      </w:r>
      <w:proofErr w:type="spellStart"/>
      <w:r>
        <w:rPr>
          <w:sz w:val="24"/>
        </w:rPr>
        <w:t>TTR_ChaikinVolatility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TTR_ChaikinVolatility</w:t>
      </w:r>
      <w:proofErr w:type="spellEnd"/>
    </w:p>
    <w:p w:rsidR="00423BD1" w:rsidRDefault="00423BD1" w:rsidP="008259BC">
      <w:pPr>
        <w:pStyle w:val="NoSpacing"/>
        <w:ind w:left="720"/>
        <w:rPr>
          <w:sz w:val="24"/>
        </w:rPr>
      </w:pPr>
      <w:r>
        <w:rPr>
          <w:sz w:val="24"/>
        </w:rPr>
        <w:t xml:space="preserve">read data </w:t>
      </w:r>
      <w:proofErr w:type="spellStart"/>
      <w:r>
        <w:rPr>
          <w:sz w:val="24"/>
        </w:rPr>
        <w:t>TTR_ChaikinVolatility</w:t>
      </w:r>
      <w:proofErr w:type="spellEnd"/>
      <w:r>
        <w:rPr>
          <w:sz w:val="24"/>
        </w:rPr>
        <w:t>: For reading input file.</w:t>
      </w:r>
    </w:p>
    <w:p w:rsidR="00423BD1" w:rsidRDefault="00423BD1" w:rsidP="008259BC">
      <w:pPr>
        <w:pStyle w:val="NoSpacing"/>
        <w:ind w:left="720"/>
        <w:rPr>
          <w:sz w:val="24"/>
        </w:rPr>
      </w:pPr>
      <w:proofErr w:type="spellStart"/>
      <w:r>
        <w:rPr>
          <w:sz w:val="24"/>
        </w:rPr>
        <w:t>TTR_ChaikinVolatility</w:t>
      </w:r>
      <w:proofErr w:type="spellEnd"/>
      <w:r>
        <w:rPr>
          <w:sz w:val="24"/>
        </w:rPr>
        <w:t>: (from R-Script)</w:t>
      </w:r>
    </w:p>
    <w:p w:rsidR="008259BC" w:rsidRDefault="008259BC" w:rsidP="008259BC">
      <w:pPr>
        <w:pStyle w:val="NoSpacing"/>
        <w:ind w:left="720"/>
        <w:rPr>
          <w:sz w:val="24"/>
        </w:rPr>
      </w:pPr>
    </w:p>
    <w:p w:rsidR="008259BC" w:rsidRDefault="008259BC" w:rsidP="008259BC">
      <w:pPr>
        <w:pStyle w:val="NoSpacing"/>
        <w:ind w:left="720"/>
        <w:rPr>
          <w:sz w:val="24"/>
        </w:rPr>
      </w:pPr>
      <w:r>
        <w:rPr>
          <w:sz w:val="24"/>
        </w:rPr>
        <w:t>-</w:t>
      </w:r>
      <w:r w:rsidRPr="008259BC">
        <w:rPr>
          <w:i/>
          <w:sz w:val="24"/>
        </w:rPr>
        <w:t xml:space="preserve">vt10 &lt;- </w:t>
      </w:r>
      <w:proofErr w:type="spellStart"/>
      <w:r w:rsidRPr="008259BC">
        <w:rPr>
          <w:i/>
          <w:sz w:val="24"/>
        </w:rPr>
        <w:t>chaikinVolatility</w:t>
      </w:r>
      <w:proofErr w:type="spellEnd"/>
      <w:r w:rsidRPr="008259BC">
        <w:rPr>
          <w:i/>
          <w:sz w:val="24"/>
        </w:rPr>
        <w:t>(data</w:t>
      </w:r>
      <w:proofErr w:type="gramStart"/>
      <w:r w:rsidRPr="008259BC">
        <w:rPr>
          <w:i/>
          <w:sz w:val="24"/>
        </w:rPr>
        <w:t>[,c</w:t>
      </w:r>
      <w:proofErr w:type="gramEnd"/>
      <w:r w:rsidRPr="008259BC">
        <w:rPr>
          <w:i/>
          <w:sz w:val="24"/>
        </w:rPr>
        <w:t>("</w:t>
      </w:r>
      <w:proofErr w:type="spellStart"/>
      <w:r w:rsidRPr="008259BC">
        <w:rPr>
          <w:i/>
          <w:sz w:val="24"/>
        </w:rPr>
        <w:t>high","low</w:t>
      </w:r>
      <w:proofErr w:type="spellEnd"/>
      <w:r w:rsidRPr="008259BC">
        <w:rPr>
          <w:i/>
          <w:sz w:val="24"/>
        </w:rPr>
        <w:t>")], n= 10)</w:t>
      </w:r>
      <w:r>
        <w:rPr>
          <w:sz w:val="24"/>
        </w:rPr>
        <w:t xml:space="preserve"> </w:t>
      </w:r>
    </w:p>
    <w:p w:rsidR="008259BC" w:rsidRDefault="008259BC" w:rsidP="008259BC">
      <w:pPr>
        <w:pStyle w:val="NoSpacing"/>
        <w:ind w:left="720"/>
        <w:rPr>
          <w:b/>
          <w:i/>
          <w:sz w:val="24"/>
        </w:rPr>
      </w:pPr>
      <w:r>
        <w:rPr>
          <w:b/>
          <w:i/>
          <w:sz w:val="24"/>
        </w:rPr>
        <w:t>n=10</w:t>
      </w:r>
    </w:p>
    <w:p w:rsidR="008259BC" w:rsidRDefault="008259BC" w:rsidP="008259BC">
      <w:pPr>
        <w:pStyle w:val="NoSpacing"/>
        <w:ind w:left="720"/>
        <w:rPr>
          <w:sz w:val="24"/>
        </w:rPr>
      </w:pPr>
    </w:p>
    <w:p w:rsidR="008259BC" w:rsidRPr="00897321" w:rsidRDefault="008259BC" w:rsidP="008259BC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t>Toolbox name: R_TTR_MACD</w:t>
      </w:r>
    </w:p>
    <w:p w:rsidR="008259BC" w:rsidRDefault="008259BC" w:rsidP="008259BC">
      <w:pPr>
        <w:pStyle w:val="NoSpacing"/>
        <w:rPr>
          <w:sz w:val="24"/>
        </w:rPr>
      </w:pPr>
    </w:p>
    <w:p w:rsidR="008259BC" w:rsidRDefault="008259BC" w:rsidP="008259BC">
      <w:pPr>
        <w:pStyle w:val="NoSpacing"/>
        <w:ind w:left="720"/>
        <w:rPr>
          <w:sz w:val="24"/>
        </w:rPr>
      </w:pPr>
      <w:r>
        <w:rPr>
          <w:sz w:val="24"/>
        </w:rPr>
        <w:t xml:space="preserve">Sub-operators: read data TTR_MACD, </w:t>
      </w:r>
      <w:r w:rsidR="00423BD1">
        <w:rPr>
          <w:sz w:val="24"/>
        </w:rPr>
        <w:t>TTR_MACD</w:t>
      </w:r>
    </w:p>
    <w:p w:rsidR="00423BD1" w:rsidRDefault="00423BD1" w:rsidP="008259BC">
      <w:pPr>
        <w:pStyle w:val="NoSpacing"/>
        <w:ind w:left="720"/>
        <w:rPr>
          <w:sz w:val="24"/>
        </w:rPr>
      </w:pPr>
      <w:r>
        <w:rPr>
          <w:sz w:val="24"/>
        </w:rPr>
        <w:t>Read data TTR_MACD: For reading input file</w:t>
      </w:r>
    </w:p>
    <w:p w:rsidR="00423BD1" w:rsidRDefault="00423BD1" w:rsidP="008259BC">
      <w:pPr>
        <w:pStyle w:val="NoSpacing"/>
        <w:ind w:left="720"/>
        <w:rPr>
          <w:sz w:val="24"/>
        </w:rPr>
      </w:pPr>
      <w:r>
        <w:rPr>
          <w:sz w:val="24"/>
        </w:rPr>
        <w:t>TTR_MACD: (from R-script)</w:t>
      </w:r>
    </w:p>
    <w:p w:rsidR="00423BD1" w:rsidRDefault="00423BD1" w:rsidP="008259BC">
      <w:pPr>
        <w:pStyle w:val="NoSpacing"/>
        <w:ind w:left="720"/>
        <w:rPr>
          <w:sz w:val="24"/>
        </w:rPr>
      </w:pPr>
    </w:p>
    <w:p w:rsidR="00423BD1" w:rsidRDefault="00423BD1" w:rsidP="008259BC">
      <w:pPr>
        <w:pStyle w:val="NoSpacing"/>
        <w:ind w:left="720"/>
        <w:rPr>
          <w:i/>
          <w:sz w:val="24"/>
        </w:rPr>
      </w:pPr>
      <w:r>
        <w:rPr>
          <w:sz w:val="24"/>
        </w:rPr>
        <w:t>-</w:t>
      </w:r>
      <w:r w:rsidRPr="00423BD1">
        <w:rPr>
          <w:i/>
          <w:sz w:val="24"/>
        </w:rPr>
        <w:t>no implementation of Fibonacci series in the method.</w:t>
      </w:r>
    </w:p>
    <w:p w:rsidR="006A2B3C" w:rsidRDefault="006A2B3C" w:rsidP="008259BC">
      <w:pPr>
        <w:pStyle w:val="NoSpacing"/>
        <w:ind w:left="720"/>
        <w:rPr>
          <w:i/>
          <w:sz w:val="24"/>
        </w:rPr>
      </w:pPr>
    </w:p>
    <w:p w:rsidR="006A2B3C" w:rsidRDefault="006A2B3C" w:rsidP="008259BC">
      <w:pPr>
        <w:pStyle w:val="NoSpacing"/>
        <w:ind w:left="720"/>
        <w:rPr>
          <w:i/>
          <w:sz w:val="24"/>
        </w:rPr>
      </w:pPr>
    </w:p>
    <w:p w:rsidR="006A2B3C" w:rsidRDefault="006A2B3C" w:rsidP="008259BC">
      <w:pPr>
        <w:pStyle w:val="NoSpacing"/>
        <w:ind w:left="720"/>
        <w:rPr>
          <w:i/>
          <w:sz w:val="24"/>
        </w:rPr>
      </w:pPr>
    </w:p>
    <w:p w:rsidR="006A2B3C" w:rsidRDefault="006A2B3C" w:rsidP="008259BC">
      <w:pPr>
        <w:pStyle w:val="NoSpacing"/>
        <w:ind w:left="720"/>
        <w:rPr>
          <w:i/>
          <w:sz w:val="24"/>
        </w:rPr>
      </w:pPr>
    </w:p>
    <w:p w:rsidR="00423BD1" w:rsidRDefault="00423BD1" w:rsidP="008259BC">
      <w:pPr>
        <w:pStyle w:val="NoSpacing"/>
        <w:ind w:left="720"/>
        <w:rPr>
          <w:i/>
          <w:sz w:val="24"/>
        </w:rPr>
      </w:pPr>
    </w:p>
    <w:p w:rsidR="00423BD1" w:rsidRPr="00897321" w:rsidRDefault="00423BD1" w:rsidP="00423BD1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t xml:space="preserve">Toolbox name: </w:t>
      </w:r>
      <w:proofErr w:type="spellStart"/>
      <w:r w:rsidR="006A2B3C" w:rsidRPr="00897321">
        <w:rPr>
          <w:color w:val="FF0000"/>
          <w:sz w:val="24"/>
        </w:rPr>
        <w:t>R_CADET_KST_Smooth</w:t>
      </w:r>
      <w:proofErr w:type="spellEnd"/>
    </w:p>
    <w:p w:rsidR="006A2B3C" w:rsidRDefault="006A2B3C" w:rsidP="006A2B3C">
      <w:pPr>
        <w:pStyle w:val="NoSpacing"/>
        <w:rPr>
          <w:sz w:val="24"/>
        </w:rPr>
      </w:pPr>
    </w:p>
    <w:p w:rsidR="006A2B3C" w:rsidRDefault="006A2B3C" w:rsidP="006A2B3C">
      <w:pPr>
        <w:pStyle w:val="NoSpacing"/>
        <w:ind w:left="720"/>
        <w:rPr>
          <w:sz w:val="24"/>
        </w:rPr>
      </w:pPr>
      <w:r>
        <w:rPr>
          <w:sz w:val="24"/>
        </w:rPr>
        <w:t>Sub-operators: read data TTR_KST_MA, TTR_KST_MA</w:t>
      </w:r>
    </w:p>
    <w:p w:rsidR="006A2B3C" w:rsidRDefault="00F773E7" w:rsidP="006A2B3C">
      <w:pPr>
        <w:pStyle w:val="NoSpacing"/>
        <w:ind w:left="720"/>
        <w:rPr>
          <w:sz w:val="24"/>
        </w:rPr>
      </w:pPr>
      <w:r>
        <w:rPr>
          <w:sz w:val="24"/>
        </w:rPr>
        <w:t>r</w:t>
      </w:r>
      <w:r w:rsidR="006A2B3C">
        <w:rPr>
          <w:sz w:val="24"/>
        </w:rPr>
        <w:t>ead data TTR_KST_MA: For reading input file</w:t>
      </w:r>
    </w:p>
    <w:p w:rsidR="006A2B3C" w:rsidRDefault="006A2B3C" w:rsidP="006A2B3C">
      <w:pPr>
        <w:pStyle w:val="NoSpacing"/>
        <w:ind w:left="720"/>
        <w:rPr>
          <w:sz w:val="24"/>
        </w:rPr>
      </w:pPr>
      <w:r>
        <w:rPr>
          <w:sz w:val="24"/>
        </w:rPr>
        <w:t>TTR_KST_MA: (from R-script)</w:t>
      </w:r>
    </w:p>
    <w:p w:rsidR="006A2B3C" w:rsidRDefault="006A2B3C" w:rsidP="006A2B3C">
      <w:pPr>
        <w:pStyle w:val="NoSpacing"/>
        <w:ind w:left="720"/>
        <w:rPr>
          <w:sz w:val="24"/>
        </w:rPr>
      </w:pPr>
    </w:p>
    <w:p w:rsidR="006A2B3C" w:rsidRDefault="006A2B3C" w:rsidP="006A2B3C">
      <w:pPr>
        <w:pStyle w:val="NoSpacing"/>
        <w:ind w:left="720"/>
        <w:rPr>
          <w:b/>
          <w:sz w:val="24"/>
        </w:rPr>
      </w:pPr>
      <w:r>
        <w:rPr>
          <w:i/>
          <w:sz w:val="24"/>
        </w:rPr>
        <w:t>-</w:t>
      </w:r>
      <w:r w:rsidRPr="006A2B3C">
        <w:rPr>
          <w:i/>
          <w:sz w:val="24"/>
        </w:rPr>
        <w:t xml:space="preserve">kst9 &lt;- KST(data[,"close"],n = c(10,10,10,15), </w:t>
      </w:r>
      <w:proofErr w:type="spellStart"/>
      <w:r w:rsidRPr="006A2B3C">
        <w:rPr>
          <w:i/>
          <w:sz w:val="24"/>
        </w:rPr>
        <w:t>nROC</w:t>
      </w:r>
      <w:proofErr w:type="spellEnd"/>
      <w:r w:rsidRPr="006A2B3C">
        <w:rPr>
          <w:i/>
          <w:sz w:val="24"/>
        </w:rPr>
        <w:t xml:space="preserve"> = c(10,15,20,30), </w:t>
      </w:r>
      <w:proofErr w:type="spellStart"/>
      <w:r w:rsidRPr="006A2B3C">
        <w:rPr>
          <w:i/>
          <w:sz w:val="24"/>
        </w:rPr>
        <w:t>nSig</w:t>
      </w:r>
      <w:proofErr w:type="spellEnd"/>
      <w:r w:rsidRPr="006A2B3C">
        <w:rPr>
          <w:i/>
          <w:sz w:val="24"/>
        </w:rPr>
        <w:t xml:space="preserve"> = 9, </w:t>
      </w:r>
      <w:proofErr w:type="spellStart"/>
      <w:r w:rsidRPr="006A2B3C">
        <w:rPr>
          <w:i/>
          <w:sz w:val="24"/>
        </w:rPr>
        <w:t>maType</w:t>
      </w:r>
      <w:proofErr w:type="spellEnd"/>
      <w:r w:rsidRPr="006A2B3C">
        <w:rPr>
          <w:i/>
          <w:sz w:val="24"/>
        </w:rPr>
        <w:t>=list(list(SMA),list(EMA),list(DEMA),list(WMA)))</w:t>
      </w:r>
      <w:r>
        <w:rPr>
          <w:sz w:val="24"/>
        </w:rPr>
        <w:t xml:space="preserve"> </w:t>
      </w:r>
      <w:r>
        <w:rPr>
          <w:b/>
          <w:sz w:val="24"/>
        </w:rPr>
        <w:t>[Vector]</w:t>
      </w:r>
    </w:p>
    <w:p w:rsidR="006A2B3C" w:rsidRDefault="006A2B3C" w:rsidP="006A2B3C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n=10,10,10,15</w:t>
      </w:r>
    </w:p>
    <w:p w:rsidR="00BB059B" w:rsidRDefault="00BB059B" w:rsidP="006A2B3C">
      <w:pPr>
        <w:pStyle w:val="NoSpacing"/>
        <w:ind w:left="720"/>
        <w:rPr>
          <w:b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68"/>
        <w:gridCol w:w="1898"/>
        <w:gridCol w:w="1874"/>
        <w:gridCol w:w="973"/>
        <w:gridCol w:w="1560"/>
      </w:tblGrid>
      <w:tr w:rsidR="00BB059B" w:rsidTr="00BB059B">
        <w:tc>
          <w:tcPr>
            <w:tcW w:w="2468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R_CADET_KST_Smooth</w:t>
            </w:r>
            <w:proofErr w:type="spellEnd"/>
          </w:p>
        </w:tc>
        <w:tc>
          <w:tcPr>
            <w:tcW w:w="1898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874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nROC</w:t>
            </w:r>
            <w:proofErr w:type="spellEnd"/>
          </w:p>
        </w:tc>
        <w:tc>
          <w:tcPr>
            <w:tcW w:w="973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nSig</w:t>
            </w:r>
            <w:proofErr w:type="spellEnd"/>
          </w:p>
        </w:tc>
        <w:tc>
          <w:tcPr>
            <w:tcW w:w="1560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 w:rsidRPr="007D74A6">
              <w:rPr>
                <w:sz w:val="24"/>
              </w:rPr>
              <w:t>version</w:t>
            </w:r>
          </w:p>
        </w:tc>
      </w:tr>
      <w:tr w:rsidR="00BB059B" w:rsidTr="00BB059B">
        <w:tc>
          <w:tcPr>
            <w:tcW w:w="2468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8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c(10,10,10,15)</w:t>
            </w:r>
          </w:p>
        </w:tc>
        <w:tc>
          <w:tcPr>
            <w:tcW w:w="1874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c(10,15,20,30)</w:t>
            </w:r>
          </w:p>
        </w:tc>
        <w:tc>
          <w:tcPr>
            <w:tcW w:w="973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09/30/2016</w:t>
            </w:r>
          </w:p>
        </w:tc>
      </w:tr>
      <w:tr w:rsidR="00BB059B" w:rsidTr="00BB059B">
        <w:tc>
          <w:tcPr>
            <w:tcW w:w="2468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898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874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973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560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</w:tr>
      <w:tr w:rsidR="00BB059B" w:rsidTr="00BB059B">
        <w:tc>
          <w:tcPr>
            <w:tcW w:w="2468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898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874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973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560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</w:tr>
    </w:tbl>
    <w:p w:rsidR="00BB059B" w:rsidRDefault="00BB059B" w:rsidP="006A2B3C">
      <w:pPr>
        <w:pStyle w:val="NoSpacing"/>
        <w:ind w:left="720"/>
        <w:rPr>
          <w:b/>
          <w:sz w:val="24"/>
        </w:rPr>
      </w:pPr>
    </w:p>
    <w:p w:rsidR="006A2B3C" w:rsidRDefault="006A2B3C" w:rsidP="006A2B3C">
      <w:pPr>
        <w:pStyle w:val="NoSpacing"/>
        <w:ind w:left="720"/>
        <w:rPr>
          <w:b/>
          <w:sz w:val="24"/>
        </w:rPr>
      </w:pPr>
    </w:p>
    <w:p w:rsidR="006A2B3C" w:rsidRPr="00897321" w:rsidRDefault="006A2B3C" w:rsidP="006A2B3C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t xml:space="preserve">Toolbox name: </w:t>
      </w:r>
      <w:proofErr w:type="spellStart"/>
      <w:r w:rsidRPr="00897321">
        <w:rPr>
          <w:color w:val="FF0000"/>
          <w:sz w:val="24"/>
        </w:rPr>
        <w:t>R_TTR_ChaikinAD</w:t>
      </w:r>
      <w:proofErr w:type="spellEnd"/>
    </w:p>
    <w:p w:rsidR="006A2B3C" w:rsidRDefault="006A2B3C" w:rsidP="006A2B3C">
      <w:pPr>
        <w:pStyle w:val="NoSpacing"/>
        <w:rPr>
          <w:sz w:val="24"/>
        </w:rPr>
      </w:pPr>
    </w:p>
    <w:p w:rsidR="00F773E7" w:rsidRDefault="006A2B3C" w:rsidP="006A2B3C">
      <w:pPr>
        <w:pStyle w:val="NoSpacing"/>
        <w:ind w:left="720"/>
        <w:rPr>
          <w:sz w:val="24"/>
        </w:rPr>
      </w:pPr>
      <w:r>
        <w:rPr>
          <w:sz w:val="24"/>
        </w:rPr>
        <w:t xml:space="preserve">Sub-operators: </w:t>
      </w:r>
      <w:r w:rsidR="00F773E7">
        <w:rPr>
          <w:sz w:val="24"/>
        </w:rPr>
        <w:t xml:space="preserve">read data </w:t>
      </w:r>
      <w:proofErr w:type="spellStart"/>
      <w:r w:rsidR="00F773E7">
        <w:rPr>
          <w:sz w:val="24"/>
        </w:rPr>
        <w:t>TTR_ChaikinAD</w:t>
      </w:r>
      <w:proofErr w:type="spellEnd"/>
      <w:r w:rsidR="00F773E7">
        <w:rPr>
          <w:sz w:val="24"/>
        </w:rPr>
        <w:t xml:space="preserve">, </w:t>
      </w:r>
      <w:proofErr w:type="spellStart"/>
      <w:r w:rsidR="00F773E7">
        <w:rPr>
          <w:sz w:val="24"/>
        </w:rPr>
        <w:t>TTR_ChaikinAD</w:t>
      </w:r>
      <w:proofErr w:type="spellEnd"/>
    </w:p>
    <w:p w:rsidR="00F773E7" w:rsidRDefault="00602760" w:rsidP="006A2B3C">
      <w:pPr>
        <w:pStyle w:val="NoSpacing"/>
        <w:ind w:left="720"/>
        <w:rPr>
          <w:sz w:val="24"/>
        </w:rPr>
      </w:pPr>
      <w:r>
        <w:rPr>
          <w:sz w:val="24"/>
        </w:rPr>
        <w:t>r</w:t>
      </w:r>
      <w:r w:rsidR="00F773E7">
        <w:rPr>
          <w:sz w:val="24"/>
        </w:rPr>
        <w:t xml:space="preserve">ead data </w:t>
      </w:r>
      <w:proofErr w:type="spellStart"/>
      <w:r w:rsidR="00F773E7">
        <w:rPr>
          <w:sz w:val="24"/>
        </w:rPr>
        <w:t>TTR_ChaikinAD</w:t>
      </w:r>
      <w:proofErr w:type="spellEnd"/>
      <w:r w:rsidR="00F773E7">
        <w:rPr>
          <w:sz w:val="24"/>
        </w:rPr>
        <w:t>: For reading input file</w:t>
      </w:r>
    </w:p>
    <w:p w:rsidR="00F773E7" w:rsidRDefault="00F773E7" w:rsidP="006A2B3C">
      <w:pPr>
        <w:pStyle w:val="NoSpacing"/>
        <w:ind w:left="720"/>
        <w:rPr>
          <w:sz w:val="24"/>
        </w:rPr>
      </w:pPr>
      <w:proofErr w:type="spellStart"/>
      <w:r>
        <w:rPr>
          <w:sz w:val="24"/>
        </w:rPr>
        <w:t>TTR_ChaikinAD</w:t>
      </w:r>
      <w:proofErr w:type="spellEnd"/>
      <w:r>
        <w:rPr>
          <w:sz w:val="24"/>
        </w:rPr>
        <w:t>: (from R-script)</w:t>
      </w:r>
    </w:p>
    <w:p w:rsidR="00F773E7" w:rsidRDefault="00F773E7" w:rsidP="006A2B3C">
      <w:pPr>
        <w:pStyle w:val="NoSpacing"/>
        <w:ind w:left="720"/>
        <w:rPr>
          <w:sz w:val="24"/>
        </w:rPr>
      </w:pPr>
    </w:p>
    <w:p w:rsidR="006A2B3C" w:rsidRDefault="00F773E7" w:rsidP="006A2B3C">
      <w:pPr>
        <w:pStyle w:val="NoSpacing"/>
        <w:ind w:left="720"/>
        <w:rPr>
          <w:i/>
          <w:sz w:val="24"/>
        </w:rPr>
      </w:pPr>
      <w:r>
        <w:rPr>
          <w:sz w:val="24"/>
        </w:rPr>
        <w:t xml:space="preserve">- </w:t>
      </w:r>
      <w:r w:rsidRPr="00423BD1">
        <w:rPr>
          <w:i/>
          <w:sz w:val="24"/>
        </w:rPr>
        <w:t>no implementation of Fibonacci series in the method.</w:t>
      </w:r>
    </w:p>
    <w:p w:rsidR="00BB059B" w:rsidRDefault="00BB059B" w:rsidP="006A2B3C">
      <w:pPr>
        <w:pStyle w:val="NoSpacing"/>
        <w:ind w:left="720"/>
        <w:rPr>
          <w:i/>
          <w:sz w:val="24"/>
        </w:rPr>
      </w:pPr>
    </w:p>
    <w:p w:rsidR="00BB059B" w:rsidRDefault="00BB059B" w:rsidP="006A2B3C">
      <w:pPr>
        <w:pStyle w:val="NoSpacing"/>
        <w:ind w:left="720"/>
        <w:rPr>
          <w:i/>
          <w:sz w:val="24"/>
        </w:rPr>
      </w:pPr>
    </w:p>
    <w:p w:rsidR="00BB059B" w:rsidRDefault="00BB059B" w:rsidP="006A2B3C">
      <w:pPr>
        <w:pStyle w:val="NoSpacing"/>
        <w:ind w:left="720"/>
        <w:rPr>
          <w:i/>
          <w:sz w:val="24"/>
        </w:rPr>
      </w:pPr>
    </w:p>
    <w:p w:rsidR="00BB059B" w:rsidRDefault="00BB059B" w:rsidP="006A2B3C">
      <w:pPr>
        <w:pStyle w:val="NoSpacing"/>
        <w:ind w:left="720"/>
        <w:rPr>
          <w:i/>
          <w:sz w:val="24"/>
        </w:rPr>
      </w:pPr>
    </w:p>
    <w:p w:rsidR="00BB059B" w:rsidRDefault="00BB059B" w:rsidP="006A2B3C">
      <w:pPr>
        <w:pStyle w:val="NoSpacing"/>
        <w:ind w:left="720"/>
        <w:rPr>
          <w:i/>
          <w:sz w:val="24"/>
        </w:rPr>
      </w:pPr>
    </w:p>
    <w:p w:rsidR="00BB059B" w:rsidRDefault="00BB059B" w:rsidP="006A2B3C">
      <w:pPr>
        <w:pStyle w:val="NoSpacing"/>
        <w:ind w:left="720"/>
        <w:rPr>
          <w:i/>
          <w:sz w:val="24"/>
        </w:rPr>
      </w:pPr>
    </w:p>
    <w:p w:rsidR="00BB059B" w:rsidRDefault="00BB059B" w:rsidP="006A2B3C">
      <w:pPr>
        <w:pStyle w:val="NoSpacing"/>
        <w:ind w:left="720"/>
        <w:rPr>
          <w:i/>
          <w:sz w:val="24"/>
        </w:rPr>
      </w:pPr>
    </w:p>
    <w:p w:rsidR="00F773E7" w:rsidRDefault="00F773E7" w:rsidP="006A2B3C">
      <w:pPr>
        <w:pStyle w:val="NoSpacing"/>
        <w:ind w:left="720"/>
        <w:rPr>
          <w:i/>
          <w:sz w:val="24"/>
        </w:rPr>
      </w:pPr>
    </w:p>
    <w:p w:rsidR="00F773E7" w:rsidRPr="00897321" w:rsidRDefault="00F773E7" w:rsidP="00F773E7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lastRenderedPageBreak/>
        <w:t xml:space="preserve">Toolbox name: </w:t>
      </w:r>
      <w:r w:rsidR="00602760" w:rsidRPr="00897321">
        <w:rPr>
          <w:color w:val="FF0000"/>
          <w:sz w:val="24"/>
        </w:rPr>
        <w:t>R_TTR_SMI</w:t>
      </w:r>
    </w:p>
    <w:p w:rsidR="00602760" w:rsidRDefault="00602760" w:rsidP="00602760">
      <w:pPr>
        <w:pStyle w:val="NoSpacing"/>
        <w:rPr>
          <w:sz w:val="24"/>
        </w:rPr>
      </w:pPr>
    </w:p>
    <w:p w:rsidR="00602760" w:rsidRDefault="00602760" w:rsidP="00602760">
      <w:pPr>
        <w:pStyle w:val="NoSpacing"/>
        <w:ind w:left="720"/>
        <w:rPr>
          <w:sz w:val="24"/>
        </w:rPr>
      </w:pPr>
      <w:r>
        <w:rPr>
          <w:sz w:val="24"/>
        </w:rPr>
        <w:t>Sub-operators: read data TTR_SMI, TTR_SMI</w:t>
      </w:r>
    </w:p>
    <w:p w:rsidR="00602760" w:rsidRDefault="00602760" w:rsidP="00602760">
      <w:pPr>
        <w:pStyle w:val="NoSpacing"/>
        <w:ind w:left="720"/>
        <w:rPr>
          <w:sz w:val="24"/>
        </w:rPr>
      </w:pPr>
      <w:r>
        <w:rPr>
          <w:sz w:val="24"/>
        </w:rPr>
        <w:t>read data TTR_SMI: For reading input file</w:t>
      </w:r>
    </w:p>
    <w:p w:rsidR="00602760" w:rsidRPr="00F773E7" w:rsidRDefault="00602760" w:rsidP="00602760">
      <w:pPr>
        <w:pStyle w:val="NoSpacing"/>
        <w:ind w:left="720"/>
        <w:rPr>
          <w:sz w:val="24"/>
        </w:rPr>
      </w:pPr>
      <w:r>
        <w:rPr>
          <w:sz w:val="24"/>
        </w:rPr>
        <w:t>TTR_SMI: (from R-script)</w:t>
      </w:r>
    </w:p>
    <w:p w:rsidR="00423BD1" w:rsidRDefault="00602760" w:rsidP="008259BC">
      <w:pPr>
        <w:pStyle w:val="NoSpacing"/>
        <w:ind w:left="720"/>
        <w:rPr>
          <w:sz w:val="24"/>
        </w:rPr>
      </w:pPr>
      <w:r>
        <w:rPr>
          <w:sz w:val="24"/>
        </w:rPr>
        <w:t xml:space="preserve"> </w:t>
      </w:r>
    </w:p>
    <w:p w:rsidR="00602760" w:rsidRDefault="00602760" w:rsidP="008259BC">
      <w:pPr>
        <w:pStyle w:val="NoSpacing"/>
        <w:ind w:left="720"/>
        <w:rPr>
          <w:i/>
          <w:sz w:val="24"/>
        </w:rPr>
      </w:pPr>
      <w:r>
        <w:rPr>
          <w:sz w:val="24"/>
        </w:rPr>
        <w:t>-</w:t>
      </w:r>
      <w:r w:rsidRPr="00602760">
        <w:t xml:space="preserve"> </w:t>
      </w:r>
      <w:r w:rsidRPr="00602760">
        <w:rPr>
          <w:i/>
          <w:sz w:val="24"/>
        </w:rPr>
        <w:t>smi1 &lt;- SMI(data</w:t>
      </w:r>
      <w:proofErr w:type="gramStart"/>
      <w:r w:rsidRPr="00602760">
        <w:rPr>
          <w:i/>
          <w:sz w:val="24"/>
        </w:rPr>
        <w:t>[,c</w:t>
      </w:r>
      <w:proofErr w:type="gramEnd"/>
      <w:r w:rsidRPr="00602760">
        <w:rPr>
          <w:i/>
          <w:sz w:val="24"/>
        </w:rPr>
        <w:t>("</w:t>
      </w:r>
      <w:proofErr w:type="spellStart"/>
      <w:r w:rsidRPr="00602760">
        <w:rPr>
          <w:i/>
          <w:sz w:val="24"/>
        </w:rPr>
        <w:t>high","low","close</w:t>
      </w:r>
      <w:proofErr w:type="spellEnd"/>
      <w:r w:rsidRPr="00602760">
        <w:rPr>
          <w:i/>
          <w:sz w:val="24"/>
        </w:rPr>
        <w:t xml:space="preserve">")], n = 13, </w:t>
      </w:r>
      <w:proofErr w:type="spellStart"/>
      <w:r w:rsidRPr="00602760">
        <w:rPr>
          <w:i/>
          <w:sz w:val="24"/>
        </w:rPr>
        <w:t>nFast</w:t>
      </w:r>
      <w:proofErr w:type="spellEnd"/>
      <w:r w:rsidRPr="00602760">
        <w:rPr>
          <w:i/>
          <w:sz w:val="24"/>
        </w:rPr>
        <w:t xml:space="preserve"> = 2, </w:t>
      </w:r>
      <w:proofErr w:type="spellStart"/>
      <w:r w:rsidRPr="00602760">
        <w:rPr>
          <w:i/>
          <w:sz w:val="24"/>
        </w:rPr>
        <w:t>nSlow</w:t>
      </w:r>
      <w:proofErr w:type="spellEnd"/>
      <w:r w:rsidRPr="00602760">
        <w:rPr>
          <w:i/>
          <w:sz w:val="24"/>
        </w:rPr>
        <w:t xml:space="preserve"> = 25, </w:t>
      </w:r>
      <w:proofErr w:type="spellStart"/>
      <w:r w:rsidRPr="00602760">
        <w:rPr>
          <w:i/>
          <w:sz w:val="24"/>
        </w:rPr>
        <w:t>nSig</w:t>
      </w:r>
      <w:proofErr w:type="spellEnd"/>
      <w:r w:rsidRPr="00602760">
        <w:rPr>
          <w:i/>
          <w:sz w:val="24"/>
        </w:rPr>
        <w:t xml:space="preserve"> = 9, </w:t>
      </w:r>
      <w:proofErr w:type="spellStart"/>
      <w:r w:rsidRPr="00602760">
        <w:rPr>
          <w:i/>
          <w:sz w:val="24"/>
        </w:rPr>
        <w:t>maType</w:t>
      </w:r>
      <w:proofErr w:type="spellEnd"/>
      <w:r w:rsidRPr="00602760">
        <w:rPr>
          <w:i/>
          <w:sz w:val="24"/>
        </w:rPr>
        <w:t>=list(list(SMA), list(EMA, wilder=TRUE), list(SMA)))</w:t>
      </w:r>
    </w:p>
    <w:p w:rsidR="00BB059B" w:rsidRDefault="00BB059B" w:rsidP="008259BC">
      <w:pPr>
        <w:pStyle w:val="NoSpacing"/>
        <w:ind w:left="720"/>
        <w:rPr>
          <w:i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66"/>
        <w:gridCol w:w="1589"/>
        <w:gridCol w:w="1543"/>
        <w:gridCol w:w="1506"/>
        <w:gridCol w:w="1437"/>
        <w:gridCol w:w="1795"/>
      </w:tblGrid>
      <w:tr w:rsidR="00BB059B" w:rsidTr="00BB059B">
        <w:tc>
          <w:tcPr>
            <w:tcW w:w="1866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R_TTR_SMI</w:t>
            </w:r>
          </w:p>
        </w:tc>
        <w:tc>
          <w:tcPr>
            <w:tcW w:w="1589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7D74A6">
              <w:rPr>
                <w:sz w:val="24"/>
              </w:rPr>
              <w:t>slow</w:t>
            </w:r>
            <w:proofErr w:type="spellEnd"/>
          </w:p>
        </w:tc>
        <w:tc>
          <w:tcPr>
            <w:tcW w:w="1543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</w:t>
            </w:r>
            <w:r w:rsidRPr="007D74A6">
              <w:rPr>
                <w:sz w:val="24"/>
              </w:rPr>
              <w:t>fast</w:t>
            </w:r>
            <w:proofErr w:type="spellEnd"/>
          </w:p>
        </w:tc>
        <w:tc>
          <w:tcPr>
            <w:tcW w:w="1506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 w:rsidRPr="007D74A6">
              <w:rPr>
                <w:sz w:val="24"/>
              </w:rPr>
              <w:t>nsignal</w:t>
            </w:r>
            <w:proofErr w:type="spellEnd"/>
          </w:p>
        </w:tc>
        <w:tc>
          <w:tcPr>
            <w:tcW w:w="1437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795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 w:rsidRPr="007D74A6">
              <w:rPr>
                <w:sz w:val="24"/>
              </w:rPr>
              <w:t>version</w:t>
            </w:r>
          </w:p>
        </w:tc>
      </w:tr>
      <w:tr w:rsidR="00BB059B" w:rsidTr="00BB059B">
        <w:tc>
          <w:tcPr>
            <w:tcW w:w="1866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89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06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37" w:type="dxa"/>
          </w:tcPr>
          <w:p w:rsidR="00BB059B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95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09/30/2016</w:t>
            </w:r>
          </w:p>
        </w:tc>
      </w:tr>
      <w:tr w:rsidR="00BB059B" w:rsidTr="00BB059B">
        <w:tc>
          <w:tcPr>
            <w:tcW w:w="1866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589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543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506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437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95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</w:tr>
      <w:tr w:rsidR="00BB059B" w:rsidTr="00BB059B">
        <w:tc>
          <w:tcPr>
            <w:tcW w:w="1866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589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543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506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437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95" w:type="dxa"/>
          </w:tcPr>
          <w:p w:rsidR="00BB059B" w:rsidRPr="007D74A6" w:rsidRDefault="00BB059B" w:rsidP="002E1ADD">
            <w:pPr>
              <w:pStyle w:val="NoSpacing"/>
              <w:jc w:val="center"/>
              <w:rPr>
                <w:sz w:val="24"/>
              </w:rPr>
            </w:pPr>
          </w:p>
        </w:tc>
      </w:tr>
    </w:tbl>
    <w:p w:rsidR="00BB059B" w:rsidRPr="00BB059B" w:rsidRDefault="00BB059B" w:rsidP="008259BC">
      <w:pPr>
        <w:pStyle w:val="NoSpacing"/>
        <w:ind w:left="720"/>
        <w:rPr>
          <w:sz w:val="24"/>
        </w:rPr>
      </w:pPr>
    </w:p>
    <w:p w:rsidR="00602760" w:rsidRDefault="00602760" w:rsidP="008259BC">
      <w:pPr>
        <w:pStyle w:val="NoSpacing"/>
        <w:ind w:left="720"/>
        <w:rPr>
          <w:i/>
          <w:sz w:val="24"/>
        </w:rPr>
      </w:pPr>
    </w:p>
    <w:p w:rsidR="00602760" w:rsidRPr="00897321" w:rsidRDefault="00602760" w:rsidP="00602760">
      <w:pPr>
        <w:pStyle w:val="NoSpacing"/>
        <w:numPr>
          <w:ilvl w:val="0"/>
          <w:numId w:val="1"/>
        </w:numPr>
        <w:rPr>
          <w:color w:val="FF0000"/>
          <w:sz w:val="24"/>
        </w:rPr>
      </w:pPr>
      <w:r w:rsidRPr="00897321">
        <w:rPr>
          <w:color w:val="FF0000"/>
          <w:sz w:val="24"/>
        </w:rPr>
        <w:t>Toolbox name: R_RSI_TTR</w:t>
      </w:r>
    </w:p>
    <w:p w:rsidR="00602760" w:rsidRDefault="00602760" w:rsidP="00602760">
      <w:pPr>
        <w:pStyle w:val="NoSpacing"/>
        <w:rPr>
          <w:sz w:val="24"/>
        </w:rPr>
      </w:pPr>
    </w:p>
    <w:p w:rsidR="00602760" w:rsidRDefault="00602760" w:rsidP="00602760">
      <w:pPr>
        <w:pStyle w:val="NoSpacing"/>
        <w:ind w:left="720"/>
        <w:rPr>
          <w:sz w:val="24"/>
        </w:rPr>
      </w:pPr>
      <w:r>
        <w:rPr>
          <w:sz w:val="24"/>
        </w:rPr>
        <w:t>Sub-operators: read data RSI TTR, R_RSI_TTR</w:t>
      </w:r>
    </w:p>
    <w:p w:rsidR="00602760" w:rsidRDefault="00625F68" w:rsidP="00602760">
      <w:pPr>
        <w:pStyle w:val="NoSpacing"/>
        <w:ind w:left="720"/>
        <w:rPr>
          <w:sz w:val="24"/>
        </w:rPr>
      </w:pPr>
      <w:r>
        <w:rPr>
          <w:sz w:val="24"/>
        </w:rPr>
        <w:t>read data RSI TTR: For reading input file</w:t>
      </w:r>
    </w:p>
    <w:p w:rsidR="00625F68" w:rsidRDefault="00625F68" w:rsidP="00602760">
      <w:pPr>
        <w:pStyle w:val="NoSpacing"/>
        <w:ind w:left="720"/>
        <w:rPr>
          <w:sz w:val="24"/>
        </w:rPr>
      </w:pPr>
      <w:r>
        <w:rPr>
          <w:sz w:val="24"/>
        </w:rPr>
        <w:t>R_RSI_TTR: (from R-script)</w:t>
      </w:r>
    </w:p>
    <w:p w:rsidR="00625F68" w:rsidRDefault="00625F68" w:rsidP="00602760">
      <w:pPr>
        <w:pStyle w:val="NoSpacing"/>
        <w:ind w:left="720"/>
        <w:rPr>
          <w:sz w:val="24"/>
        </w:rPr>
      </w:pPr>
    </w:p>
    <w:p w:rsidR="00625F68" w:rsidRDefault="00625F68" w:rsidP="00625F68">
      <w:pPr>
        <w:pStyle w:val="NoSpacing"/>
        <w:rPr>
          <w:b/>
          <w:i/>
          <w:sz w:val="24"/>
        </w:rPr>
      </w:pPr>
      <w:r>
        <w:rPr>
          <w:sz w:val="24"/>
        </w:rPr>
        <w:tab/>
        <w:t>-</w:t>
      </w:r>
      <w:r>
        <w:rPr>
          <w:b/>
          <w:i/>
          <w:sz w:val="24"/>
        </w:rPr>
        <w:t>n=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778"/>
      </w:tblGrid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R_RSI_TTR</w:t>
            </w:r>
          </w:p>
        </w:tc>
        <w:tc>
          <w:tcPr>
            <w:tcW w:w="1948" w:type="dxa"/>
          </w:tcPr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RSIvalues</w:t>
            </w:r>
            <w:proofErr w:type="spellEnd"/>
          </w:p>
          <w:p w:rsidR="002413D3" w:rsidRPr="007D74A6" w:rsidRDefault="002413D3" w:rsidP="002413D3">
            <w:pPr>
              <w:pStyle w:val="NoSpacing"/>
              <w:rPr>
                <w:sz w:val="24"/>
              </w:rPr>
              <w:pPrChange w:id="0" w:author="Abhishek Behera" w:date="2016-10-24T14:41:00Z">
                <w:pPr>
                  <w:pStyle w:val="NoSpacing"/>
                  <w:jc w:val="center"/>
                </w:pPr>
              </w:pPrChange>
            </w:pPr>
            <w:del w:id="1" w:author="Abhishek Behera" w:date="2016-10-24T14:41:00Z">
              <w:r w:rsidDel="002413D3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778" w:type="dxa"/>
          </w:tcPr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RSIvalues</w:t>
            </w:r>
            <w:proofErr w:type="spellEnd"/>
          </w:p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  <w:ins w:id="2" w:author="Abhishek Behera" w:date="2016-10-24T15:20:00Z">
              <w:r w:rsidR="00BD2827">
                <w:rPr>
                  <w:sz w:val="24"/>
                </w:rPr>
                <w:t xml:space="preserve"> Date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3" w:author="Veeravalli, Harshasandeep" w:date="2016-10-06T10:55:00Z">
              <w:r w:rsidDel="00B15C12">
                <w:rPr>
                  <w:sz w:val="24"/>
                </w:rPr>
                <w:delText>,5,8,13,21,34</w:delText>
              </w:r>
            </w:del>
          </w:p>
        </w:tc>
        <w:tc>
          <w:tcPr>
            <w:tcW w:w="177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4" w:author="Veeravalli, Harshasandeep" w:date="2016-10-06T11:16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5" w:author="Veeravalli, Harshasandeep" w:date="2016-10-06T10:55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6" w:author="Veeravalli, Harshasandeep" w:date="2016-10-06T11:15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7" w:author="Veeravalli, Harshasandeep" w:date="2016-10-06T11:16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8" w:author="Veeravalli, Harshasandeep" w:date="2016-10-06T10:55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9" w:author="Veeravalli, Harshasandeep" w:date="2016-10-06T11:15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0" w:author="Veeravalli, Harshasandeep" w:date="2016-10-06T11:16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rPr>
          <w:ins w:id="11" w:author="Veeravalli, Harshasandeep" w:date="2016-10-06T10:55:00Z"/>
        </w:trPr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12" w:author="Veeravalli, Harshasandeep" w:date="2016-10-06T10:55:00Z"/>
                <w:sz w:val="24"/>
              </w:rPr>
            </w:pPr>
            <w:ins w:id="13" w:author="Veeravalli, Harshasandeep" w:date="2016-10-06T10:55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14" w:author="Veeravalli, Harshasandeep" w:date="2016-10-06T10:55:00Z"/>
                <w:sz w:val="24"/>
              </w:rPr>
            </w:pPr>
            <w:ins w:id="15" w:author="Veeravalli, Harshasandeep" w:date="2016-10-06T11:15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16" w:author="Veeravalli, Harshasandeep" w:date="2016-10-06T10:55:00Z"/>
                <w:sz w:val="24"/>
              </w:rPr>
            </w:pPr>
            <w:ins w:id="17" w:author="Veeravalli, Harshasandeep" w:date="2016-10-06T11:16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rPr>
          <w:ins w:id="18" w:author="Veeravalli, Harshasandeep" w:date="2016-10-06T10:55:00Z"/>
        </w:trPr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19" w:author="Veeravalli, Harshasandeep" w:date="2016-10-06T10:55:00Z"/>
                <w:sz w:val="24"/>
              </w:rPr>
            </w:pPr>
            <w:ins w:id="20" w:author="Veeravalli, Harshasandeep" w:date="2016-10-06T10:55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21" w:author="Veeravalli, Harshasandeep" w:date="2016-10-06T10:55:00Z"/>
                <w:sz w:val="24"/>
              </w:rPr>
            </w:pPr>
            <w:ins w:id="22" w:author="Veeravalli, Harshasandeep" w:date="2016-10-06T11:15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23" w:author="Veeravalli, Harshasandeep" w:date="2016-10-06T10:55:00Z"/>
                <w:sz w:val="24"/>
              </w:rPr>
            </w:pPr>
            <w:ins w:id="24" w:author="Veeravalli, Harshasandeep" w:date="2016-10-06T11:16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rPr>
          <w:ins w:id="25" w:author="Veeravalli, Harshasandeep" w:date="2016-10-06T10:55:00Z"/>
        </w:trPr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26" w:author="Veeravalli, Harshasandeep" w:date="2016-10-06T10:55:00Z"/>
                <w:sz w:val="24"/>
              </w:rPr>
            </w:pPr>
            <w:ins w:id="27" w:author="Veeravalli, Harshasandeep" w:date="2016-10-06T10:55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28" w:author="Veeravalli, Harshasandeep" w:date="2016-10-06T10:55:00Z"/>
                <w:sz w:val="24"/>
              </w:rPr>
            </w:pPr>
            <w:ins w:id="29" w:author="Veeravalli, Harshasandeep" w:date="2016-10-06T11:15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30" w:author="Veeravalli, Harshasandeep" w:date="2016-10-06T10:55:00Z"/>
                <w:sz w:val="24"/>
              </w:rPr>
            </w:pPr>
            <w:ins w:id="31" w:author="Veeravalli, Harshasandeep" w:date="2016-10-06T11:16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rPr>
          <w:ins w:id="32" w:author="Veeravalli, Harshasandeep" w:date="2016-10-06T10:55:00Z"/>
        </w:trPr>
        <w:tc>
          <w:tcPr>
            <w:tcW w:w="2108" w:type="dxa"/>
          </w:tcPr>
          <w:p w:rsidR="002413D3" w:rsidRPr="007D74A6" w:rsidRDefault="002413D3" w:rsidP="002413D3">
            <w:pPr>
              <w:pStyle w:val="NoSpacing"/>
              <w:rPr>
                <w:ins w:id="33" w:author="Veeravalli, Harshasandeep" w:date="2016-10-06T10:55:00Z"/>
                <w:sz w:val="24"/>
              </w:rPr>
              <w:pPrChange w:id="34" w:author="Abhishek Behera" w:date="2016-10-24T14:41:00Z">
                <w:pPr>
                  <w:pStyle w:val="NoSpacing"/>
                  <w:jc w:val="center"/>
                </w:pPr>
              </w:pPrChange>
            </w:pPr>
          </w:p>
        </w:tc>
        <w:tc>
          <w:tcPr>
            <w:tcW w:w="1948" w:type="dxa"/>
          </w:tcPr>
          <w:p w:rsidR="002413D3" w:rsidRPr="007D74A6" w:rsidRDefault="002413D3" w:rsidP="002413D3">
            <w:pPr>
              <w:pStyle w:val="NoSpacing"/>
              <w:rPr>
                <w:ins w:id="35" w:author="Veeravalli, Harshasandeep" w:date="2016-10-06T10:55:00Z"/>
                <w:sz w:val="24"/>
              </w:rPr>
              <w:pPrChange w:id="36" w:author="Abhishek Behera" w:date="2016-10-24T14:41:00Z">
                <w:pPr>
                  <w:pStyle w:val="NoSpacing"/>
                  <w:jc w:val="center"/>
                </w:pPr>
              </w:pPrChange>
            </w:pPr>
            <w:ins w:id="37" w:author="Veeravalli, Harshasandeep" w:date="2016-10-06T11:15:00Z">
              <w:del w:id="38" w:author="Abhishek Behera" w:date="2016-10-24T14:41:00Z">
                <w:r w:rsidDel="002413D3">
                  <w:rPr>
                    <w:sz w:val="24"/>
                  </w:rPr>
                  <w:delText>5</w:delText>
                </w:r>
              </w:del>
            </w:ins>
            <w:ins w:id="39" w:author="Veeravalli, Harshasandeep" w:date="2016-10-06T11:16:00Z">
              <w:del w:id="40" w:author="Abhishek Behera" w:date="2016-10-24T14:41:00Z">
                <w:r w:rsidDel="002413D3">
                  <w:rPr>
                    <w:sz w:val="24"/>
                  </w:rPr>
                  <w:delText>5</w:delText>
                </w:r>
              </w:del>
            </w:ins>
          </w:p>
        </w:tc>
        <w:tc>
          <w:tcPr>
            <w:tcW w:w="177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41" w:author="Veeravalli, Harshasandeep" w:date="2016-10-06T10:55:00Z"/>
                <w:sz w:val="24"/>
              </w:rPr>
            </w:pPr>
            <w:ins w:id="42" w:author="Veeravalli, Harshasandeep" w:date="2016-10-06T11:16:00Z">
              <w:del w:id="43" w:author="Abhishek Behera" w:date="2016-10-24T14:42:00Z">
                <w:r w:rsidDel="002413D3">
                  <w:rPr>
                    <w:sz w:val="24"/>
                  </w:rPr>
                  <w:delText>10/7/2016</w:delText>
                </w:r>
              </w:del>
            </w:ins>
          </w:p>
        </w:tc>
      </w:tr>
      <w:tr w:rsidR="002413D3" w:rsidTr="002E1ADD">
        <w:trPr>
          <w:ins w:id="44" w:author="Veeravalli, Harshasandeep" w:date="2016-10-06T10:55:00Z"/>
        </w:trPr>
        <w:tc>
          <w:tcPr>
            <w:tcW w:w="2108" w:type="dxa"/>
          </w:tcPr>
          <w:p w:rsidR="002413D3" w:rsidRPr="007D74A6" w:rsidRDefault="002413D3" w:rsidP="002413D3">
            <w:pPr>
              <w:pStyle w:val="NoSpacing"/>
              <w:rPr>
                <w:ins w:id="45" w:author="Veeravalli, Harshasandeep" w:date="2016-10-06T10:55:00Z"/>
                <w:sz w:val="24"/>
              </w:rPr>
              <w:pPrChange w:id="46" w:author="Abhishek Behera" w:date="2016-10-24T14:42:00Z">
                <w:pPr>
                  <w:pStyle w:val="NoSpacing"/>
                  <w:jc w:val="center"/>
                </w:pPr>
              </w:pPrChange>
            </w:pPr>
            <w:ins w:id="47" w:author="Veeravalli, Harshasandeep" w:date="2016-10-06T10:55:00Z">
              <w:del w:id="48" w:author="Abhishek Behera" w:date="2016-10-24T14:42:00Z">
                <w:r w:rsidDel="002413D3">
                  <w:rPr>
                    <w:sz w:val="24"/>
                  </w:rPr>
                  <w:delText>8</w:delText>
                </w:r>
              </w:del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49" w:author="Veeravalli, Harshasandeep" w:date="2016-10-06T10:55:00Z"/>
                <w:sz w:val="24"/>
              </w:rPr>
            </w:pPr>
          </w:p>
        </w:tc>
        <w:tc>
          <w:tcPr>
            <w:tcW w:w="177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ins w:id="50" w:author="Veeravalli, Harshasandeep" w:date="2016-10-06T10:55:00Z"/>
                <w:sz w:val="24"/>
              </w:rPr>
            </w:pPr>
          </w:p>
        </w:tc>
      </w:tr>
    </w:tbl>
    <w:p w:rsidR="00EA6FF9" w:rsidRDefault="00EA6FF9" w:rsidP="00625F68">
      <w:pPr>
        <w:pStyle w:val="NoSpacing"/>
        <w:rPr>
          <w:sz w:val="24"/>
        </w:rPr>
      </w:pPr>
    </w:p>
    <w:p w:rsidR="00767AA7" w:rsidRPr="00897321" w:rsidRDefault="00767AA7" w:rsidP="00767AA7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Toolbox name: </w:t>
      </w:r>
      <w:proofErr w:type="spellStart"/>
      <w:r>
        <w:rPr>
          <w:color w:val="FF0000"/>
          <w:sz w:val="24"/>
        </w:rPr>
        <w:t>R_CADET_RSI_Sentiment</w:t>
      </w:r>
      <w:proofErr w:type="spellEnd"/>
    </w:p>
    <w:p w:rsidR="00767AA7" w:rsidRDefault="00767AA7" w:rsidP="00767AA7">
      <w:pPr>
        <w:pStyle w:val="NoSpacing"/>
        <w:rPr>
          <w:sz w:val="24"/>
        </w:rPr>
      </w:pPr>
    </w:p>
    <w:p w:rsidR="00767AA7" w:rsidRDefault="00767AA7" w:rsidP="00767AA7">
      <w:pPr>
        <w:pStyle w:val="NoSpacing"/>
        <w:ind w:left="720"/>
        <w:rPr>
          <w:sz w:val="24"/>
        </w:rPr>
      </w:pPr>
      <w:r>
        <w:rPr>
          <w:sz w:val="24"/>
        </w:rPr>
        <w:t>Sub-operators: read data CADETRSI, R_RSI_CADET</w:t>
      </w:r>
    </w:p>
    <w:p w:rsidR="00767AA7" w:rsidRDefault="00767AA7" w:rsidP="00767AA7">
      <w:pPr>
        <w:pStyle w:val="NoSpacing"/>
        <w:ind w:left="720"/>
        <w:rPr>
          <w:sz w:val="24"/>
        </w:rPr>
      </w:pPr>
      <w:r>
        <w:rPr>
          <w:sz w:val="24"/>
        </w:rPr>
        <w:t>read CADETRSI: For reading input file</w:t>
      </w:r>
    </w:p>
    <w:p w:rsidR="00767AA7" w:rsidRDefault="00767AA7" w:rsidP="00767AA7">
      <w:pPr>
        <w:pStyle w:val="NoSpacing"/>
        <w:ind w:left="720"/>
        <w:rPr>
          <w:sz w:val="24"/>
        </w:rPr>
      </w:pPr>
      <w:r>
        <w:rPr>
          <w:sz w:val="24"/>
        </w:rPr>
        <w:t>R_RSI_CADET: (from R-script)</w:t>
      </w:r>
    </w:p>
    <w:p w:rsidR="00767AA7" w:rsidRDefault="00767AA7" w:rsidP="00767AA7">
      <w:pPr>
        <w:pStyle w:val="NoSpacing"/>
        <w:ind w:left="720"/>
        <w:rPr>
          <w:sz w:val="24"/>
        </w:rPr>
      </w:pPr>
    </w:p>
    <w:p w:rsidR="00767AA7" w:rsidRDefault="00767AA7" w:rsidP="00767AA7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PrChange w:id="51" w:author="Abhishek Behera" w:date="2016-10-24T14:43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2664"/>
        <w:gridCol w:w="1948"/>
        <w:gridCol w:w="1778"/>
        <w:tblGridChange w:id="52">
          <w:tblGrid>
            <w:gridCol w:w="2664"/>
            <w:gridCol w:w="1948"/>
            <w:gridCol w:w="1778"/>
          </w:tblGrid>
        </w:tblGridChange>
      </w:tblGrid>
      <w:tr w:rsidR="002413D3" w:rsidTr="002413D3">
        <w:tc>
          <w:tcPr>
            <w:tcW w:w="2664" w:type="dxa"/>
            <w:tcPrChange w:id="53" w:author="Abhishek Behera" w:date="2016-10-24T14:43:00Z">
              <w:tcPr>
                <w:tcW w:w="2108" w:type="dxa"/>
              </w:tcPr>
            </w:tcPrChange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R_CADET_RSI_Sentiment</w:t>
            </w:r>
            <w:proofErr w:type="spellEnd"/>
          </w:p>
        </w:tc>
        <w:tc>
          <w:tcPr>
            <w:tcW w:w="1948" w:type="dxa"/>
            <w:tcPrChange w:id="54" w:author="Abhishek Behera" w:date="2016-10-24T14:43:00Z">
              <w:tcPr>
                <w:tcW w:w="1948" w:type="dxa"/>
              </w:tcPr>
            </w:tcPrChange>
          </w:tcPr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RSIvalues</w:t>
            </w:r>
            <w:proofErr w:type="spellEnd"/>
          </w:p>
          <w:p w:rsidR="002413D3" w:rsidRPr="007D74A6" w:rsidRDefault="002413D3" w:rsidP="002413D3">
            <w:pPr>
              <w:pStyle w:val="NoSpacing"/>
              <w:rPr>
                <w:sz w:val="24"/>
              </w:rPr>
              <w:pPrChange w:id="55" w:author="Abhishek Behera" w:date="2016-10-24T14:42:00Z">
                <w:pPr>
                  <w:pStyle w:val="NoSpacing"/>
                  <w:jc w:val="center"/>
                </w:pPr>
              </w:pPrChange>
            </w:pPr>
            <w:del w:id="56" w:author="Abhishek Behera" w:date="2016-10-24T14:42:00Z">
              <w:r w:rsidDel="002413D3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778" w:type="dxa"/>
            <w:tcPrChange w:id="57" w:author="Abhishek Behera" w:date="2016-10-24T14:43:00Z">
              <w:tcPr>
                <w:tcW w:w="1778" w:type="dxa"/>
              </w:tcPr>
            </w:tcPrChange>
          </w:tcPr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RSIvalues</w:t>
            </w:r>
            <w:proofErr w:type="spellEnd"/>
          </w:p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58" w:author="Abhishek Behera" w:date="2016-10-24T15:19:00Z">
              <w:r w:rsidR="00BD2827">
                <w:rPr>
                  <w:sz w:val="24"/>
                </w:rPr>
                <w:t>ate</w:t>
              </w:r>
            </w:ins>
            <w:del w:id="59" w:author="Abhishek Behera" w:date="2016-10-24T15:19:00Z">
              <w:r w:rsidDel="00BD2827">
                <w:rPr>
                  <w:sz w:val="24"/>
                </w:rPr>
                <w:delText>t:</w:delText>
              </w:r>
            </w:del>
          </w:p>
        </w:tc>
      </w:tr>
      <w:tr w:rsidR="002413D3" w:rsidTr="002413D3">
        <w:tc>
          <w:tcPr>
            <w:tcW w:w="2664" w:type="dxa"/>
            <w:tcPrChange w:id="60" w:author="Abhishek Behera" w:date="2016-10-24T14:43:00Z">
              <w:tcPr>
                <w:tcW w:w="2108" w:type="dxa"/>
              </w:tcPr>
            </w:tcPrChange>
          </w:tcPr>
          <w:p w:rsidR="002413D3" w:rsidRPr="007D74A6" w:rsidRDefault="002413D3" w:rsidP="002413D3">
            <w:pPr>
              <w:pStyle w:val="NoSpacing"/>
              <w:jc w:val="center"/>
              <w:rPr>
                <w:sz w:val="24"/>
              </w:rPr>
              <w:pPrChange w:id="61" w:author="Abhishek Behera" w:date="2016-10-24T14:43:00Z">
                <w:pPr>
                  <w:pStyle w:val="NoSpacing"/>
                  <w:jc w:val="center"/>
                </w:pPr>
              </w:pPrChange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  <w:tcPrChange w:id="62" w:author="Abhishek Behera" w:date="2016-10-24T14:43:00Z">
              <w:tcPr>
                <w:tcW w:w="1948" w:type="dxa"/>
              </w:tcPr>
            </w:tcPrChange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63" w:author="Abhishek Behera" w:date="2016-10-24T14:42:00Z">
              <w:r w:rsidDel="002413D3">
                <w:rPr>
                  <w:sz w:val="24"/>
                </w:rPr>
                <w:delText>,5,8,13,21,34</w:delText>
              </w:r>
            </w:del>
          </w:p>
        </w:tc>
        <w:tc>
          <w:tcPr>
            <w:tcW w:w="1778" w:type="dxa"/>
            <w:tcPrChange w:id="64" w:author="Abhishek Behera" w:date="2016-10-24T14:43:00Z">
              <w:tcPr>
                <w:tcW w:w="1778" w:type="dxa"/>
              </w:tcPr>
            </w:tcPrChange>
          </w:tcPr>
          <w:p w:rsidR="002413D3" w:rsidRPr="007D74A6" w:rsidRDefault="002413D3" w:rsidP="002413D3">
            <w:pPr>
              <w:pStyle w:val="NoSpacing"/>
              <w:jc w:val="center"/>
              <w:rPr>
                <w:sz w:val="24"/>
              </w:rPr>
              <w:pPrChange w:id="65" w:author="Abhishek Behera" w:date="2016-10-24T14:43:00Z">
                <w:pPr>
                  <w:pStyle w:val="NoSpacing"/>
                  <w:jc w:val="center"/>
                </w:pPr>
              </w:pPrChange>
            </w:pPr>
            <w:ins w:id="66" w:author="Abhishek Behera" w:date="2016-10-24T14:43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413D3">
        <w:tc>
          <w:tcPr>
            <w:tcW w:w="2664" w:type="dxa"/>
            <w:tcPrChange w:id="67" w:author="Abhishek Behera" w:date="2016-10-24T14:43:00Z">
              <w:tcPr>
                <w:tcW w:w="2108" w:type="dxa"/>
              </w:tcPr>
            </w:tcPrChange>
          </w:tcPr>
          <w:p w:rsidR="002413D3" w:rsidRPr="007D74A6" w:rsidRDefault="002413D3" w:rsidP="002413D3">
            <w:pPr>
              <w:pStyle w:val="NoSpacing"/>
              <w:jc w:val="center"/>
              <w:rPr>
                <w:sz w:val="24"/>
              </w:rPr>
              <w:pPrChange w:id="68" w:author="Abhishek Behera" w:date="2016-10-24T14:43:00Z">
                <w:pPr>
                  <w:pStyle w:val="NoSpacing"/>
                  <w:jc w:val="center"/>
                </w:pPr>
              </w:pPrChange>
            </w:pPr>
            <w:ins w:id="69" w:author="Abhishek Behera" w:date="2016-10-24T14:43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  <w:tcPrChange w:id="70" w:author="Abhishek Behera" w:date="2016-10-24T14:43:00Z">
              <w:tcPr>
                <w:tcW w:w="1948" w:type="dxa"/>
              </w:tcPr>
            </w:tcPrChange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71" w:author="Abhishek Behera" w:date="2016-10-24T14:43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  <w:tcPrChange w:id="72" w:author="Abhishek Behera" w:date="2016-10-24T14:43:00Z">
              <w:tcPr>
                <w:tcW w:w="1778" w:type="dxa"/>
              </w:tcPr>
            </w:tcPrChange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73" w:author="Abhishek Behera" w:date="2016-10-24T14:44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413D3">
        <w:tc>
          <w:tcPr>
            <w:tcW w:w="2664" w:type="dxa"/>
            <w:tcPrChange w:id="74" w:author="Abhishek Behera" w:date="2016-10-24T14:43:00Z">
              <w:tcPr>
                <w:tcW w:w="2108" w:type="dxa"/>
              </w:tcPr>
            </w:tcPrChange>
          </w:tcPr>
          <w:p w:rsidR="002413D3" w:rsidRPr="007D74A6" w:rsidRDefault="002413D3" w:rsidP="002413D3">
            <w:pPr>
              <w:pStyle w:val="NoSpacing"/>
              <w:jc w:val="center"/>
              <w:rPr>
                <w:sz w:val="24"/>
              </w:rPr>
              <w:pPrChange w:id="75" w:author="Abhishek Behera" w:date="2016-10-24T14:43:00Z">
                <w:pPr>
                  <w:pStyle w:val="NoSpacing"/>
                  <w:jc w:val="center"/>
                </w:pPr>
              </w:pPrChange>
            </w:pPr>
            <w:ins w:id="76" w:author="Abhishek Behera" w:date="2016-10-24T14:43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  <w:tcPrChange w:id="77" w:author="Abhishek Behera" w:date="2016-10-24T14:43:00Z">
              <w:tcPr>
                <w:tcW w:w="1948" w:type="dxa"/>
              </w:tcPr>
            </w:tcPrChange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78" w:author="Abhishek Behera" w:date="2016-10-24T14:44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  <w:tcPrChange w:id="79" w:author="Abhishek Behera" w:date="2016-10-24T14:43:00Z">
              <w:tcPr>
                <w:tcW w:w="1778" w:type="dxa"/>
              </w:tcPr>
            </w:tcPrChange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80" w:author="Abhishek Behera" w:date="2016-10-24T14:44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413D3">
        <w:tc>
          <w:tcPr>
            <w:tcW w:w="2664" w:type="dxa"/>
            <w:tcPrChange w:id="81" w:author="Abhishek Behera" w:date="2016-10-24T14:43:00Z">
              <w:tcPr>
                <w:tcW w:w="2108" w:type="dxa"/>
              </w:tcPr>
            </w:tcPrChange>
          </w:tcPr>
          <w:p w:rsidR="002413D3" w:rsidRPr="007D74A6" w:rsidRDefault="002413D3" w:rsidP="002413D3">
            <w:pPr>
              <w:pStyle w:val="NoSpacing"/>
              <w:jc w:val="center"/>
              <w:rPr>
                <w:sz w:val="24"/>
              </w:rPr>
            </w:pPr>
            <w:ins w:id="82" w:author="Abhishek Behera" w:date="2016-10-24T14:43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  <w:tcPrChange w:id="83" w:author="Abhishek Behera" w:date="2016-10-24T14:43:00Z">
              <w:tcPr>
                <w:tcW w:w="1948" w:type="dxa"/>
              </w:tcPr>
            </w:tcPrChange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84" w:author="Abhishek Behera" w:date="2016-10-24T14:44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  <w:tcPrChange w:id="85" w:author="Abhishek Behera" w:date="2016-10-24T14:43:00Z">
              <w:tcPr>
                <w:tcW w:w="1778" w:type="dxa"/>
              </w:tcPr>
            </w:tcPrChange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86" w:author="Abhishek Behera" w:date="2016-10-24T14:44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413D3">
        <w:trPr>
          <w:ins w:id="87" w:author="Abhishek Behera" w:date="2016-10-24T14:44:00Z"/>
        </w:trPr>
        <w:tc>
          <w:tcPr>
            <w:tcW w:w="2664" w:type="dxa"/>
          </w:tcPr>
          <w:p w:rsidR="002413D3" w:rsidRDefault="002413D3" w:rsidP="002413D3">
            <w:pPr>
              <w:pStyle w:val="NoSpacing"/>
              <w:jc w:val="center"/>
              <w:rPr>
                <w:ins w:id="88" w:author="Abhishek Behera" w:date="2016-10-24T14:44:00Z"/>
                <w:sz w:val="24"/>
              </w:rPr>
            </w:pPr>
            <w:ins w:id="89" w:author="Abhishek Behera" w:date="2016-10-24T14:44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2413D3" w:rsidRDefault="002413D3" w:rsidP="002E1ADD">
            <w:pPr>
              <w:pStyle w:val="NoSpacing"/>
              <w:jc w:val="center"/>
              <w:rPr>
                <w:ins w:id="90" w:author="Abhishek Behera" w:date="2016-10-24T14:44:00Z"/>
                <w:sz w:val="24"/>
              </w:rPr>
            </w:pPr>
            <w:ins w:id="91" w:author="Abhishek Behera" w:date="2016-10-24T14:45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2413D3" w:rsidRDefault="002413D3" w:rsidP="002E1ADD">
            <w:pPr>
              <w:pStyle w:val="NoSpacing"/>
              <w:jc w:val="center"/>
              <w:rPr>
                <w:ins w:id="92" w:author="Abhishek Behera" w:date="2016-10-24T14:44:00Z"/>
                <w:sz w:val="24"/>
              </w:rPr>
            </w:pPr>
            <w:ins w:id="93" w:author="Abhishek Behera" w:date="2016-10-24T14:45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413D3">
        <w:trPr>
          <w:ins w:id="94" w:author="Abhishek Behera" w:date="2016-10-24T14:44:00Z"/>
        </w:trPr>
        <w:tc>
          <w:tcPr>
            <w:tcW w:w="2664" w:type="dxa"/>
          </w:tcPr>
          <w:p w:rsidR="002413D3" w:rsidRDefault="002413D3" w:rsidP="002413D3">
            <w:pPr>
              <w:pStyle w:val="NoSpacing"/>
              <w:jc w:val="center"/>
              <w:rPr>
                <w:ins w:id="95" w:author="Abhishek Behera" w:date="2016-10-24T14:44:00Z"/>
                <w:sz w:val="24"/>
              </w:rPr>
            </w:pPr>
            <w:ins w:id="96" w:author="Abhishek Behera" w:date="2016-10-24T14:45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2413D3" w:rsidRDefault="002413D3" w:rsidP="002E1ADD">
            <w:pPr>
              <w:pStyle w:val="NoSpacing"/>
              <w:jc w:val="center"/>
              <w:rPr>
                <w:ins w:id="97" w:author="Abhishek Behera" w:date="2016-10-24T14:44:00Z"/>
                <w:sz w:val="24"/>
              </w:rPr>
            </w:pPr>
            <w:ins w:id="98" w:author="Abhishek Behera" w:date="2016-10-24T14:45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2413D3" w:rsidRDefault="002413D3" w:rsidP="002E1ADD">
            <w:pPr>
              <w:pStyle w:val="NoSpacing"/>
              <w:jc w:val="center"/>
              <w:rPr>
                <w:ins w:id="99" w:author="Abhishek Behera" w:date="2016-10-24T14:44:00Z"/>
                <w:sz w:val="24"/>
              </w:rPr>
            </w:pPr>
            <w:ins w:id="100" w:author="Abhishek Behera" w:date="2016-10-24T14:45:00Z">
              <w:r>
                <w:rPr>
                  <w:sz w:val="24"/>
                </w:rPr>
                <w:t>9/30/2016</w:t>
              </w:r>
            </w:ins>
          </w:p>
        </w:tc>
      </w:tr>
    </w:tbl>
    <w:p w:rsidR="00767AA7" w:rsidDel="00E57772" w:rsidRDefault="00767AA7" w:rsidP="002413D3">
      <w:pPr>
        <w:pStyle w:val="NoSpacing"/>
        <w:rPr>
          <w:del w:id="101" w:author="Abhishek Behera" w:date="2016-10-24T14:46:00Z"/>
          <w:b/>
          <w:sz w:val="24"/>
        </w:rPr>
        <w:pPrChange w:id="102" w:author="Abhishek Behera" w:date="2016-10-24T14:46:00Z">
          <w:pPr>
            <w:pStyle w:val="NoSpacing"/>
            <w:ind w:left="720"/>
          </w:pPr>
        </w:pPrChange>
      </w:pPr>
    </w:p>
    <w:p w:rsidR="00E57772" w:rsidRDefault="00E57772" w:rsidP="00767AA7">
      <w:pPr>
        <w:pStyle w:val="NoSpacing"/>
        <w:ind w:left="720"/>
        <w:rPr>
          <w:ins w:id="103" w:author="Abhishek Behera" w:date="2016-10-24T14:56:00Z"/>
          <w:b/>
          <w:sz w:val="24"/>
        </w:rPr>
      </w:pPr>
    </w:p>
    <w:p w:rsidR="00ED4319" w:rsidDel="002413D3" w:rsidRDefault="00ED4319" w:rsidP="00767AA7">
      <w:pPr>
        <w:pStyle w:val="NoSpacing"/>
        <w:ind w:left="720"/>
        <w:rPr>
          <w:del w:id="104" w:author="Abhishek Behera" w:date="2016-10-24T14:46:00Z"/>
          <w:b/>
          <w:sz w:val="24"/>
        </w:rPr>
      </w:pPr>
    </w:p>
    <w:p w:rsidR="00ED4319" w:rsidDel="002413D3" w:rsidRDefault="00ED4319" w:rsidP="00767AA7">
      <w:pPr>
        <w:pStyle w:val="NoSpacing"/>
        <w:ind w:left="720"/>
        <w:rPr>
          <w:del w:id="105" w:author="Abhishek Behera" w:date="2016-10-24T14:46:00Z"/>
          <w:b/>
          <w:sz w:val="24"/>
        </w:rPr>
      </w:pPr>
    </w:p>
    <w:p w:rsidR="00ED4319" w:rsidDel="002413D3" w:rsidRDefault="00ED4319" w:rsidP="00767AA7">
      <w:pPr>
        <w:pStyle w:val="NoSpacing"/>
        <w:ind w:left="720"/>
        <w:rPr>
          <w:del w:id="106" w:author="Abhishek Behera" w:date="2016-10-24T14:46:00Z"/>
          <w:b/>
          <w:sz w:val="24"/>
        </w:rPr>
      </w:pPr>
    </w:p>
    <w:p w:rsidR="00ED4319" w:rsidDel="002413D3" w:rsidRDefault="00ED4319" w:rsidP="00767AA7">
      <w:pPr>
        <w:pStyle w:val="NoSpacing"/>
        <w:ind w:left="720"/>
        <w:rPr>
          <w:del w:id="107" w:author="Abhishek Behera" w:date="2016-10-24T14:46:00Z"/>
          <w:b/>
          <w:sz w:val="24"/>
        </w:rPr>
      </w:pPr>
    </w:p>
    <w:p w:rsidR="00ED4319" w:rsidDel="002413D3" w:rsidRDefault="00ED4319" w:rsidP="00767AA7">
      <w:pPr>
        <w:pStyle w:val="NoSpacing"/>
        <w:ind w:left="720"/>
        <w:rPr>
          <w:del w:id="108" w:author="Abhishek Behera" w:date="2016-10-24T14:46:00Z"/>
          <w:b/>
          <w:sz w:val="24"/>
        </w:rPr>
      </w:pPr>
    </w:p>
    <w:p w:rsidR="00ED4319" w:rsidDel="002413D3" w:rsidRDefault="00ED4319" w:rsidP="00767AA7">
      <w:pPr>
        <w:pStyle w:val="NoSpacing"/>
        <w:ind w:left="720"/>
        <w:rPr>
          <w:del w:id="109" w:author="Abhishek Behera" w:date="2016-10-24T14:46:00Z"/>
          <w:b/>
          <w:sz w:val="24"/>
        </w:rPr>
      </w:pPr>
    </w:p>
    <w:p w:rsidR="00ED4319" w:rsidDel="002413D3" w:rsidRDefault="00ED4319" w:rsidP="00767AA7">
      <w:pPr>
        <w:pStyle w:val="NoSpacing"/>
        <w:ind w:left="720"/>
        <w:rPr>
          <w:del w:id="110" w:author="Abhishek Behera" w:date="2016-10-24T14:46:00Z"/>
          <w:b/>
          <w:sz w:val="24"/>
        </w:rPr>
      </w:pPr>
    </w:p>
    <w:p w:rsidR="00ED4319" w:rsidRDefault="00ED4319" w:rsidP="002413D3">
      <w:pPr>
        <w:pStyle w:val="NoSpacing"/>
        <w:rPr>
          <w:b/>
          <w:sz w:val="24"/>
        </w:rPr>
        <w:pPrChange w:id="111" w:author="Abhishek Behera" w:date="2016-10-24T14:46:00Z">
          <w:pPr>
            <w:pStyle w:val="NoSpacing"/>
            <w:ind w:left="720"/>
          </w:pPr>
        </w:pPrChange>
      </w:pPr>
    </w:p>
    <w:p w:rsidR="00767AA7" w:rsidRPr="00897321" w:rsidRDefault="00767AA7" w:rsidP="00767AA7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lastRenderedPageBreak/>
        <w:t>Too</w:t>
      </w:r>
      <w:r w:rsidR="00ED4319">
        <w:rPr>
          <w:color w:val="FF0000"/>
          <w:sz w:val="24"/>
        </w:rPr>
        <w:t>lbox name: R_HMA_TTR_CADET</w:t>
      </w:r>
    </w:p>
    <w:p w:rsidR="00767AA7" w:rsidRDefault="00767AA7" w:rsidP="00767AA7">
      <w:pPr>
        <w:pStyle w:val="NoSpacing"/>
        <w:rPr>
          <w:sz w:val="24"/>
        </w:rPr>
      </w:pPr>
    </w:p>
    <w:p w:rsidR="00767AA7" w:rsidRDefault="00767AA7" w:rsidP="00767AA7">
      <w:pPr>
        <w:pStyle w:val="NoSpacing"/>
        <w:ind w:left="720"/>
        <w:rPr>
          <w:sz w:val="24"/>
        </w:rPr>
      </w:pPr>
      <w:r>
        <w:rPr>
          <w:sz w:val="24"/>
        </w:rPr>
        <w:t>Sub-operators:</w:t>
      </w:r>
      <w:r w:rsidR="00ED4319">
        <w:rPr>
          <w:sz w:val="24"/>
        </w:rPr>
        <w:t xml:space="preserve"> Execute R (2), Execute R (3)</w:t>
      </w:r>
    </w:p>
    <w:p w:rsidR="00767AA7" w:rsidRDefault="00ED4319" w:rsidP="00ED4319">
      <w:pPr>
        <w:pStyle w:val="NoSpacing"/>
        <w:ind w:left="720"/>
        <w:rPr>
          <w:sz w:val="24"/>
        </w:rPr>
      </w:pPr>
      <w:r>
        <w:rPr>
          <w:sz w:val="24"/>
        </w:rPr>
        <w:t>Execute R (2)</w:t>
      </w:r>
      <w:r w:rsidR="00767AA7">
        <w:rPr>
          <w:sz w:val="24"/>
        </w:rPr>
        <w:t>: For reading input file</w:t>
      </w:r>
    </w:p>
    <w:p w:rsidR="00767AA7" w:rsidRDefault="00ED4319" w:rsidP="00767AA7">
      <w:pPr>
        <w:pStyle w:val="NoSpacing"/>
        <w:ind w:left="720"/>
        <w:rPr>
          <w:sz w:val="24"/>
        </w:rPr>
      </w:pPr>
      <w:r>
        <w:rPr>
          <w:sz w:val="24"/>
        </w:rPr>
        <w:t>Execute R (3)</w:t>
      </w:r>
      <w:r w:rsidR="00767AA7">
        <w:rPr>
          <w:sz w:val="24"/>
        </w:rPr>
        <w:t>: (from R-script)</w:t>
      </w:r>
    </w:p>
    <w:p w:rsidR="00ED4319" w:rsidRDefault="00ED4319" w:rsidP="00767AA7">
      <w:pPr>
        <w:pStyle w:val="NoSpacing"/>
        <w:ind w:left="720"/>
        <w:rPr>
          <w:sz w:val="24"/>
        </w:rPr>
      </w:pPr>
    </w:p>
    <w:p w:rsidR="00ED4319" w:rsidRDefault="00ED4319" w:rsidP="00ED4319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</w:t>
      </w:r>
      <w:r>
        <w:rPr>
          <w:b/>
          <w:sz w:val="24"/>
        </w:rPr>
        <w:t xml:space="preserve"> 3,5,8,13,21</w:t>
      </w:r>
    </w:p>
    <w:p w:rsidR="00ED4319" w:rsidRDefault="00ED4319" w:rsidP="00ED4319">
      <w:pPr>
        <w:pStyle w:val="NoSpacing"/>
        <w:ind w:left="720"/>
        <w:rPr>
          <w:b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919"/>
      </w:tblGrid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Execute R (3)</w:t>
            </w:r>
          </w:p>
        </w:tc>
        <w:tc>
          <w:tcPr>
            <w:tcW w:w="1948" w:type="dxa"/>
          </w:tcPr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HMA(n)</w:t>
            </w:r>
          </w:p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del w:id="112" w:author="Abhishek Behera" w:date="2016-10-24T14:46:00Z">
              <w:r w:rsidDel="002413D3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919" w:type="dxa"/>
          </w:tcPr>
          <w:p w:rsidR="002413D3" w:rsidRDefault="002413D3" w:rsidP="004C4A4F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HMA(n)</w:t>
            </w:r>
          </w:p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113" w:author="Abhishek Behera" w:date="2016-10-24T15:19:00Z">
              <w:r w:rsidR="00BD2827">
                <w:rPr>
                  <w:sz w:val="24"/>
                </w:rPr>
                <w:t>ate</w:t>
              </w:r>
            </w:ins>
            <w:del w:id="114" w:author="Abhishek Behera" w:date="2016-10-24T15:19:00Z">
              <w:r w:rsidDel="00BD2827">
                <w:rPr>
                  <w:sz w:val="24"/>
                </w:rPr>
                <w:delText>t:</w:delText>
              </w:r>
            </w:del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115" w:author="Abhishek Behera" w:date="2016-10-24T14:46:00Z">
              <w:r w:rsidDel="002413D3">
                <w:rPr>
                  <w:sz w:val="24"/>
                </w:rPr>
                <w:delText>,5,8,13,21</w:delText>
              </w:r>
            </w:del>
          </w:p>
        </w:tc>
        <w:tc>
          <w:tcPr>
            <w:tcW w:w="1919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16" w:author="Abhishek Behera" w:date="2016-10-24T14:46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17" w:author="Abhishek Behera" w:date="2016-10-24T14:46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18" w:author="Abhishek Behera" w:date="2016-10-24T14:46:00Z">
              <w:r>
                <w:rPr>
                  <w:sz w:val="24"/>
                </w:rPr>
                <w:t>5</w:t>
              </w:r>
            </w:ins>
          </w:p>
        </w:tc>
        <w:tc>
          <w:tcPr>
            <w:tcW w:w="1919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19" w:author="Abhishek Behera" w:date="2016-10-24T14:47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20" w:author="Abhishek Behera" w:date="2016-10-24T14:46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21" w:author="Abhishek Behera" w:date="2016-10-24T14:46:00Z">
              <w:r>
                <w:rPr>
                  <w:sz w:val="24"/>
                </w:rPr>
                <w:t>8</w:t>
              </w:r>
            </w:ins>
          </w:p>
        </w:tc>
        <w:tc>
          <w:tcPr>
            <w:tcW w:w="1919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22" w:author="Abhishek Behera" w:date="2016-10-24T14:47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rPr>
          <w:ins w:id="123" w:author="Abhishek Behera" w:date="2016-10-24T14:48:00Z"/>
        </w:trPr>
        <w:tc>
          <w:tcPr>
            <w:tcW w:w="2108" w:type="dxa"/>
          </w:tcPr>
          <w:p w:rsidR="002413D3" w:rsidRDefault="002413D3" w:rsidP="002E1ADD">
            <w:pPr>
              <w:pStyle w:val="NoSpacing"/>
              <w:jc w:val="center"/>
              <w:rPr>
                <w:ins w:id="124" w:author="Abhishek Behera" w:date="2016-10-24T14:48:00Z"/>
                <w:sz w:val="24"/>
              </w:rPr>
            </w:pPr>
            <w:ins w:id="125" w:author="Abhishek Behera" w:date="2016-10-24T14:48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2413D3" w:rsidRDefault="002413D3" w:rsidP="002E1ADD">
            <w:pPr>
              <w:pStyle w:val="NoSpacing"/>
              <w:jc w:val="center"/>
              <w:rPr>
                <w:ins w:id="126" w:author="Abhishek Behera" w:date="2016-10-24T14:48:00Z"/>
                <w:sz w:val="24"/>
              </w:rPr>
            </w:pPr>
            <w:ins w:id="127" w:author="Abhishek Behera" w:date="2016-10-24T14:48:00Z">
              <w:r>
                <w:rPr>
                  <w:sz w:val="24"/>
                </w:rPr>
                <w:t>13</w:t>
              </w:r>
            </w:ins>
          </w:p>
        </w:tc>
        <w:tc>
          <w:tcPr>
            <w:tcW w:w="1919" w:type="dxa"/>
          </w:tcPr>
          <w:p w:rsidR="002413D3" w:rsidRDefault="002413D3" w:rsidP="002E1ADD">
            <w:pPr>
              <w:pStyle w:val="NoSpacing"/>
              <w:jc w:val="center"/>
              <w:rPr>
                <w:ins w:id="128" w:author="Abhishek Behera" w:date="2016-10-24T14:48:00Z"/>
                <w:sz w:val="24"/>
              </w:rPr>
            </w:pPr>
            <w:ins w:id="129" w:author="Abhishek Behera" w:date="2016-10-24T14:48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rPr>
          <w:ins w:id="130" w:author="Abhishek Behera" w:date="2016-10-24T14:48:00Z"/>
        </w:trPr>
        <w:tc>
          <w:tcPr>
            <w:tcW w:w="2108" w:type="dxa"/>
          </w:tcPr>
          <w:p w:rsidR="002413D3" w:rsidRDefault="002413D3" w:rsidP="002E1ADD">
            <w:pPr>
              <w:pStyle w:val="NoSpacing"/>
              <w:jc w:val="center"/>
              <w:rPr>
                <w:ins w:id="131" w:author="Abhishek Behera" w:date="2016-10-24T14:48:00Z"/>
                <w:sz w:val="24"/>
              </w:rPr>
            </w:pPr>
            <w:ins w:id="132" w:author="Abhishek Behera" w:date="2016-10-24T14:48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2413D3" w:rsidRDefault="002413D3" w:rsidP="002E1ADD">
            <w:pPr>
              <w:pStyle w:val="NoSpacing"/>
              <w:jc w:val="center"/>
              <w:rPr>
                <w:ins w:id="133" w:author="Abhishek Behera" w:date="2016-10-24T14:48:00Z"/>
                <w:sz w:val="24"/>
              </w:rPr>
            </w:pPr>
            <w:ins w:id="134" w:author="Abhishek Behera" w:date="2016-10-24T14:48:00Z">
              <w:r>
                <w:rPr>
                  <w:sz w:val="24"/>
                </w:rPr>
                <w:t>21</w:t>
              </w:r>
            </w:ins>
          </w:p>
        </w:tc>
        <w:tc>
          <w:tcPr>
            <w:tcW w:w="1919" w:type="dxa"/>
          </w:tcPr>
          <w:p w:rsidR="002413D3" w:rsidRDefault="002413D3" w:rsidP="002E1ADD">
            <w:pPr>
              <w:pStyle w:val="NoSpacing"/>
              <w:jc w:val="center"/>
              <w:rPr>
                <w:ins w:id="135" w:author="Abhishek Behera" w:date="2016-10-24T14:48:00Z"/>
                <w:sz w:val="24"/>
              </w:rPr>
            </w:pPr>
            <w:ins w:id="136" w:author="Abhishek Behera" w:date="2016-10-24T14:49:00Z">
              <w:r>
                <w:rPr>
                  <w:sz w:val="24"/>
                </w:rPr>
                <w:t>9/30/2016</w:t>
              </w:r>
            </w:ins>
          </w:p>
        </w:tc>
      </w:tr>
    </w:tbl>
    <w:p w:rsidR="00ED4319" w:rsidRDefault="00ED4319" w:rsidP="00ED4319">
      <w:pPr>
        <w:pStyle w:val="NoSpacing"/>
        <w:ind w:left="720"/>
        <w:rPr>
          <w:b/>
          <w:sz w:val="24"/>
        </w:rPr>
      </w:pPr>
    </w:p>
    <w:p w:rsidR="00514768" w:rsidRPr="00897321" w:rsidRDefault="00514768" w:rsidP="00514768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Toolbox name: R_RSI_EMA</w:t>
      </w:r>
    </w:p>
    <w:p w:rsidR="00514768" w:rsidRDefault="00514768" w:rsidP="00514768">
      <w:pPr>
        <w:pStyle w:val="NoSpacing"/>
        <w:rPr>
          <w:sz w:val="24"/>
        </w:rPr>
      </w:pPr>
    </w:p>
    <w:p w:rsidR="00514768" w:rsidRDefault="00514768" w:rsidP="00514768">
      <w:pPr>
        <w:pStyle w:val="NoSpacing"/>
        <w:ind w:left="720"/>
        <w:rPr>
          <w:sz w:val="24"/>
        </w:rPr>
      </w:pPr>
      <w:r>
        <w:rPr>
          <w:sz w:val="24"/>
        </w:rPr>
        <w:t>Sub-operators: data read RSI EMA, R_RSI_EMA (2)</w:t>
      </w:r>
    </w:p>
    <w:p w:rsidR="00514768" w:rsidRDefault="00514768" w:rsidP="00514768">
      <w:pPr>
        <w:pStyle w:val="NoSpacing"/>
        <w:ind w:left="720"/>
        <w:rPr>
          <w:sz w:val="24"/>
        </w:rPr>
      </w:pPr>
      <w:r>
        <w:rPr>
          <w:sz w:val="24"/>
        </w:rPr>
        <w:t>data read RSI EMA: For reading input file</w:t>
      </w:r>
    </w:p>
    <w:p w:rsidR="00514768" w:rsidRDefault="00514768" w:rsidP="00514768">
      <w:pPr>
        <w:pStyle w:val="NoSpacing"/>
        <w:ind w:left="720"/>
        <w:rPr>
          <w:sz w:val="24"/>
        </w:rPr>
      </w:pPr>
      <w:r>
        <w:rPr>
          <w:sz w:val="24"/>
        </w:rPr>
        <w:t>R_RSI_EMA: (from R-script)</w:t>
      </w:r>
    </w:p>
    <w:p w:rsidR="00514768" w:rsidRDefault="00514768" w:rsidP="00514768">
      <w:pPr>
        <w:pStyle w:val="NoSpacing"/>
        <w:ind w:left="720"/>
        <w:rPr>
          <w:sz w:val="24"/>
        </w:rPr>
      </w:pPr>
    </w:p>
    <w:p w:rsidR="00514768" w:rsidRDefault="00514768" w:rsidP="00514768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919"/>
      </w:tblGrid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R_RSI_EMA</w:t>
            </w:r>
          </w:p>
        </w:tc>
        <w:tc>
          <w:tcPr>
            <w:tcW w:w="1948" w:type="dxa"/>
          </w:tcPr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rsiema</w:t>
            </w:r>
            <w:proofErr w:type="spellEnd"/>
            <w:r>
              <w:rPr>
                <w:sz w:val="24"/>
              </w:rPr>
              <w:t>(n)</w:t>
            </w:r>
          </w:p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del w:id="137" w:author="Abhishek Behera" w:date="2016-10-24T14:52:00Z">
              <w:r w:rsidDel="00E57772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919" w:type="dxa"/>
          </w:tcPr>
          <w:p w:rsidR="002413D3" w:rsidRDefault="002413D3" w:rsidP="00514768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rsiema</w:t>
            </w:r>
            <w:proofErr w:type="spellEnd"/>
            <w:r>
              <w:rPr>
                <w:sz w:val="24"/>
              </w:rPr>
              <w:t>(n)</w:t>
            </w:r>
          </w:p>
          <w:p w:rsidR="002413D3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138" w:author="Abhishek Behera" w:date="2016-10-24T15:19:00Z">
              <w:r w:rsidR="00BD2827">
                <w:rPr>
                  <w:sz w:val="24"/>
                </w:rPr>
                <w:t>ate</w:t>
              </w:r>
            </w:ins>
            <w:del w:id="139" w:author="Abhishek Behera" w:date="2016-10-24T15:19:00Z">
              <w:r w:rsidDel="00BD2827">
                <w:rPr>
                  <w:sz w:val="24"/>
                </w:rPr>
                <w:delText>t:</w:delText>
              </w:r>
            </w:del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140" w:author="Abhishek Behera" w:date="2016-10-24T14:49:00Z">
              <w:r w:rsidDel="002413D3">
                <w:rPr>
                  <w:sz w:val="24"/>
                </w:rPr>
                <w:delText>,5,8,13,21,34</w:delText>
              </w:r>
            </w:del>
          </w:p>
        </w:tc>
        <w:tc>
          <w:tcPr>
            <w:tcW w:w="1919" w:type="dxa"/>
          </w:tcPr>
          <w:p w:rsidR="002413D3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41" w:author="Abhishek Behera" w:date="2016-10-24T14:50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42" w:author="Abhishek Behera" w:date="2016-10-24T14:49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43" w:author="Abhishek Behera" w:date="2016-10-24T14:49:00Z">
              <w:r>
                <w:rPr>
                  <w:sz w:val="24"/>
                </w:rPr>
                <w:t>5</w:t>
              </w:r>
            </w:ins>
          </w:p>
        </w:tc>
        <w:tc>
          <w:tcPr>
            <w:tcW w:w="1919" w:type="dxa"/>
          </w:tcPr>
          <w:p w:rsidR="002413D3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44" w:author="Abhishek Behera" w:date="2016-10-24T14:50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45" w:author="Abhishek Behera" w:date="2016-10-24T14:49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46" w:author="Abhishek Behera" w:date="2016-10-24T14:49:00Z">
              <w:r>
                <w:rPr>
                  <w:sz w:val="24"/>
                </w:rPr>
                <w:t>8</w:t>
              </w:r>
            </w:ins>
          </w:p>
        </w:tc>
        <w:tc>
          <w:tcPr>
            <w:tcW w:w="1919" w:type="dxa"/>
          </w:tcPr>
          <w:p w:rsidR="002413D3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47" w:author="Abhishek Behera" w:date="2016-10-24T14:51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413D3">
            <w:pPr>
              <w:pStyle w:val="NoSpacing"/>
              <w:jc w:val="center"/>
              <w:rPr>
                <w:sz w:val="24"/>
              </w:rPr>
              <w:pPrChange w:id="148" w:author="Abhishek Behera" w:date="2016-10-24T14:49:00Z">
                <w:pPr>
                  <w:pStyle w:val="NoSpacing"/>
                </w:pPr>
              </w:pPrChange>
            </w:pPr>
            <w:ins w:id="149" w:author="Abhishek Behera" w:date="2016-10-24T14:49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50" w:author="Abhishek Behera" w:date="2016-10-24T14:49:00Z">
              <w:r>
                <w:rPr>
                  <w:sz w:val="24"/>
                </w:rPr>
                <w:t>13</w:t>
              </w:r>
            </w:ins>
          </w:p>
        </w:tc>
        <w:tc>
          <w:tcPr>
            <w:tcW w:w="1919" w:type="dxa"/>
          </w:tcPr>
          <w:p w:rsidR="002413D3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51" w:author="Abhishek Behera" w:date="2016-10-24T14:51:00Z">
              <w:r>
                <w:rPr>
                  <w:sz w:val="24"/>
                </w:rPr>
                <w:t>9/30/2016</w:t>
              </w:r>
            </w:ins>
          </w:p>
        </w:tc>
      </w:tr>
      <w:tr w:rsidR="002413D3" w:rsidTr="002E1ADD">
        <w:tc>
          <w:tcPr>
            <w:tcW w:w="2108" w:type="dxa"/>
          </w:tcPr>
          <w:p w:rsidR="002413D3" w:rsidRPr="007D74A6" w:rsidRDefault="002413D3" w:rsidP="002413D3">
            <w:pPr>
              <w:pStyle w:val="NoSpacing"/>
              <w:jc w:val="center"/>
              <w:rPr>
                <w:sz w:val="24"/>
              </w:rPr>
              <w:pPrChange w:id="152" w:author="Abhishek Behera" w:date="2016-10-24T14:49:00Z">
                <w:pPr>
                  <w:pStyle w:val="NoSpacing"/>
                </w:pPr>
              </w:pPrChange>
            </w:pPr>
            <w:ins w:id="153" w:author="Abhishek Behera" w:date="2016-10-24T14:49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2413D3" w:rsidRPr="007D74A6" w:rsidRDefault="002413D3" w:rsidP="002E1ADD">
            <w:pPr>
              <w:pStyle w:val="NoSpacing"/>
              <w:jc w:val="center"/>
              <w:rPr>
                <w:sz w:val="24"/>
              </w:rPr>
            </w:pPr>
            <w:ins w:id="154" w:author="Abhishek Behera" w:date="2016-10-24T14:49:00Z">
              <w:r>
                <w:rPr>
                  <w:sz w:val="24"/>
                </w:rPr>
                <w:t>21</w:t>
              </w:r>
            </w:ins>
          </w:p>
        </w:tc>
        <w:tc>
          <w:tcPr>
            <w:tcW w:w="1919" w:type="dxa"/>
          </w:tcPr>
          <w:p w:rsidR="002413D3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55" w:author="Abhishek Behera" w:date="2016-10-24T14:51:00Z">
              <w:r>
                <w:rPr>
                  <w:sz w:val="24"/>
                </w:rPr>
                <w:t>9/30/2016</w:t>
              </w:r>
            </w:ins>
          </w:p>
        </w:tc>
      </w:tr>
      <w:tr w:rsidR="00E57772" w:rsidTr="002E1ADD">
        <w:trPr>
          <w:ins w:id="156" w:author="Abhishek Behera" w:date="2016-10-24T14:53:00Z"/>
        </w:trPr>
        <w:tc>
          <w:tcPr>
            <w:tcW w:w="2108" w:type="dxa"/>
          </w:tcPr>
          <w:p w:rsidR="00E57772" w:rsidRDefault="00E57772" w:rsidP="002413D3">
            <w:pPr>
              <w:pStyle w:val="NoSpacing"/>
              <w:jc w:val="center"/>
              <w:rPr>
                <w:ins w:id="157" w:author="Abhishek Behera" w:date="2016-10-24T14:53:00Z"/>
                <w:sz w:val="24"/>
              </w:rPr>
            </w:pPr>
            <w:ins w:id="158" w:author="Abhishek Behera" w:date="2016-10-24T14:54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E57772" w:rsidRDefault="00E57772" w:rsidP="002E1ADD">
            <w:pPr>
              <w:pStyle w:val="NoSpacing"/>
              <w:jc w:val="center"/>
              <w:rPr>
                <w:ins w:id="159" w:author="Abhishek Behera" w:date="2016-10-24T14:53:00Z"/>
                <w:sz w:val="24"/>
              </w:rPr>
            </w:pPr>
            <w:ins w:id="160" w:author="Abhishek Behera" w:date="2016-10-24T14:54:00Z">
              <w:r>
                <w:rPr>
                  <w:sz w:val="24"/>
                </w:rPr>
                <w:t>34</w:t>
              </w:r>
            </w:ins>
          </w:p>
        </w:tc>
        <w:tc>
          <w:tcPr>
            <w:tcW w:w="1919" w:type="dxa"/>
          </w:tcPr>
          <w:p w:rsidR="00E57772" w:rsidRDefault="00E57772" w:rsidP="002E1ADD">
            <w:pPr>
              <w:pStyle w:val="NoSpacing"/>
              <w:jc w:val="center"/>
              <w:rPr>
                <w:ins w:id="161" w:author="Abhishek Behera" w:date="2016-10-24T14:53:00Z"/>
                <w:sz w:val="24"/>
              </w:rPr>
            </w:pPr>
            <w:ins w:id="162" w:author="Abhishek Behera" w:date="2016-10-24T14:54:00Z">
              <w:r>
                <w:rPr>
                  <w:sz w:val="24"/>
                </w:rPr>
                <w:t>9/30/2016</w:t>
              </w:r>
            </w:ins>
          </w:p>
        </w:tc>
      </w:tr>
    </w:tbl>
    <w:p w:rsidR="00514768" w:rsidRDefault="00514768" w:rsidP="00514768">
      <w:pPr>
        <w:pStyle w:val="NoSpacing"/>
        <w:ind w:left="720"/>
        <w:rPr>
          <w:b/>
          <w:sz w:val="24"/>
        </w:rPr>
      </w:pPr>
    </w:p>
    <w:p w:rsidR="008A5A46" w:rsidRPr="00897321" w:rsidRDefault="008A5A46" w:rsidP="008A5A46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Toolbox name: R_RSI_WMA</w:t>
      </w:r>
    </w:p>
    <w:p w:rsidR="008A5A46" w:rsidRDefault="008A5A46" w:rsidP="008A5A46">
      <w:pPr>
        <w:pStyle w:val="NoSpacing"/>
        <w:rPr>
          <w:sz w:val="24"/>
        </w:rPr>
      </w:pPr>
    </w:p>
    <w:p w:rsidR="008A5A46" w:rsidRDefault="008A5A46" w:rsidP="008A5A46">
      <w:pPr>
        <w:pStyle w:val="NoSpacing"/>
        <w:ind w:left="720"/>
        <w:rPr>
          <w:sz w:val="24"/>
        </w:rPr>
      </w:pPr>
      <w:r>
        <w:rPr>
          <w:sz w:val="24"/>
        </w:rPr>
        <w:t>Sub-operators: data read RSI WMA, R_RSI_WMA (2)</w:t>
      </w:r>
    </w:p>
    <w:p w:rsidR="008A5A46" w:rsidRDefault="008A5A46" w:rsidP="008A5A46">
      <w:pPr>
        <w:pStyle w:val="NoSpacing"/>
        <w:ind w:left="720"/>
        <w:rPr>
          <w:sz w:val="24"/>
        </w:rPr>
      </w:pPr>
      <w:r>
        <w:rPr>
          <w:sz w:val="24"/>
        </w:rPr>
        <w:t>data read RSI WMA: For reading input file</w:t>
      </w:r>
    </w:p>
    <w:p w:rsidR="008A5A46" w:rsidRDefault="008A5A46" w:rsidP="008A5A46">
      <w:pPr>
        <w:pStyle w:val="NoSpacing"/>
        <w:ind w:left="720"/>
        <w:rPr>
          <w:sz w:val="24"/>
        </w:rPr>
      </w:pPr>
      <w:r>
        <w:rPr>
          <w:sz w:val="24"/>
        </w:rPr>
        <w:t>R_RSI_WMA: (from R-script)</w:t>
      </w:r>
    </w:p>
    <w:p w:rsidR="008A5A46" w:rsidRDefault="008A5A46" w:rsidP="008A5A46">
      <w:pPr>
        <w:pStyle w:val="NoSpacing"/>
        <w:ind w:left="720"/>
        <w:rPr>
          <w:sz w:val="24"/>
        </w:rPr>
      </w:pPr>
    </w:p>
    <w:p w:rsidR="008A5A46" w:rsidRDefault="008A5A46" w:rsidP="008A5A46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919"/>
      </w:tblGrid>
      <w:tr w:rsidR="00E57772" w:rsidTr="002E1ADD">
        <w:tc>
          <w:tcPr>
            <w:tcW w:w="2108" w:type="dxa"/>
          </w:tcPr>
          <w:p w:rsidR="00E57772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R_RSI_</w:t>
            </w:r>
            <w:proofErr w:type="gramStart"/>
            <w:r>
              <w:rPr>
                <w:sz w:val="24"/>
              </w:rPr>
              <w:t>WMA(</w:t>
            </w:r>
            <w:proofErr w:type="gramEnd"/>
            <w:r>
              <w:rPr>
                <w:sz w:val="24"/>
              </w:rPr>
              <w:t>2)</w:t>
            </w:r>
          </w:p>
        </w:tc>
        <w:tc>
          <w:tcPr>
            <w:tcW w:w="1948" w:type="dxa"/>
          </w:tcPr>
          <w:p w:rsidR="00E57772" w:rsidRDefault="00E57772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rsiwma</w:t>
            </w:r>
            <w:proofErr w:type="spellEnd"/>
            <w:r>
              <w:rPr>
                <w:sz w:val="24"/>
              </w:rPr>
              <w:t>(n)</w:t>
            </w:r>
          </w:p>
          <w:p w:rsidR="00E57772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del w:id="163" w:author="Abhishek Behera" w:date="2016-10-24T14:52:00Z">
              <w:r w:rsidDel="00E57772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919" w:type="dxa"/>
          </w:tcPr>
          <w:p w:rsidR="00E57772" w:rsidRDefault="00E57772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rsiwma</w:t>
            </w:r>
            <w:proofErr w:type="spellEnd"/>
            <w:r>
              <w:rPr>
                <w:sz w:val="24"/>
              </w:rPr>
              <w:t>(n)</w:t>
            </w:r>
          </w:p>
          <w:p w:rsidR="00E57772" w:rsidRDefault="00E57772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E57772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164" w:author="Abhishek Behera" w:date="2016-10-24T16:12:00Z">
              <w:r w:rsidR="004C5D7A">
                <w:rPr>
                  <w:sz w:val="24"/>
                </w:rPr>
                <w:t>ate</w:t>
              </w:r>
            </w:ins>
            <w:del w:id="165" w:author="Abhishek Behera" w:date="2016-10-24T16:12:00Z">
              <w:r w:rsidDel="004C5D7A">
                <w:rPr>
                  <w:sz w:val="24"/>
                </w:rPr>
                <w:delText>t:</w:delText>
              </w:r>
            </w:del>
          </w:p>
        </w:tc>
      </w:tr>
      <w:tr w:rsidR="00E57772" w:rsidTr="002E1ADD">
        <w:tc>
          <w:tcPr>
            <w:tcW w:w="210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66" w:author="Abhishek Behera" w:date="2016-10-24T14:55:00Z">
                <w:pPr>
                  <w:pStyle w:val="NoSpacing"/>
                  <w:jc w:val="center"/>
                </w:pPr>
              </w:pPrChange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67" w:author="Abhishek Behera" w:date="2016-10-24T14:55:00Z">
                <w:pPr>
                  <w:pStyle w:val="NoSpacing"/>
                  <w:jc w:val="center"/>
                </w:pPr>
              </w:pPrChange>
            </w:pPr>
            <w:r>
              <w:rPr>
                <w:sz w:val="24"/>
              </w:rPr>
              <w:t>3</w:t>
            </w:r>
            <w:del w:id="168" w:author="Abhishek Behera" w:date="2016-10-24T14:52:00Z">
              <w:r w:rsidDel="00E57772">
                <w:rPr>
                  <w:sz w:val="24"/>
                </w:rPr>
                <w:delText>,5,8,13,21,34</w:delText>
              </w:r>
            </w:del>
          </w:p>
        </w:tc>
        <w:tc>
          <w:tcPr>
            <w:tcW w:w="1919" w:type="dxa"/>
          </w:tcPr>
          <w:p w:rsidR="00E57772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69" w:author="Abhishek Behera" w:date="2016-10-24T14:54:00Z">
              <w:r>
                <w:rPr>
                  <w:sz w:val="24"/>
                </w:rPr>
                <w:t>9/30/2016</w:t>
              </w:r>
            </w:ins>
          </w:p>
        </w:tc>
      </w:tr>
      <w:tr w:rsidR="00E57772" w:rsidTr="002E1ADD">
        <w:tc>
          <w:tcPr>
            <w:tcW w:w="210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70" w:author="Abhishek Behera" w:date="2016-10-24T14:55:00Z">
                <w:pPr>
                  <w:pStyle w:val="NoSpacing"/>
                  <w:jc w:val="center"/>
                </w:pPr>
              </w:pPrChange>
            </w:pPr>
            <w:ins w:id="171" w:author="Abhishek Behera" w:date="2016-10-24T14:53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72" w:author="Abhishek Behera" w:date="2016-10-24T14:55:00Z">
                <w:pPr>
                  <w:pStyle w:val="NoSpacing"/>
                  <w:jc w:val="center"/>
                </w:pPr>
              </w:pPrChange>
            </w:pPr>
            <w:ins w:id="173" w:author="Abhishek Behera" w:date="2016-10-24T14:53:00Z">
              <w:r>
                <w:rPr>
                  <w:sz w:val="24"/>
                </w:rPr>
                <w:t>5</w:t>
              </w:r>
            </w:ins>
          </w:p>
        </w:tc>
        <w:tc>
          <w:tcPr>
            <w:tcW w:w="1919" w:type="dxa"/>
          </w:tcPr>
          <w:p w:rsidR="00E57772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74" w:author="Abhishek Behera" w:date="2016-10-24T14:55:00Z">
              <w:r>
                <w:rPr>
                  <w:sz w:val="24"/>
                </w:rPr>
                <w:t>9/30/2016</w:t>
              </w:r>
            </w:ins>
          </w:p>
        </w:tc>
      </w:tr>
      <w:tr w:rsidR="00E57772" w:rsidTr="002E1ADD">
        <w:tc>
          <w:tcPr>
            <w:tcW w:w="210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75" w:author="Abhishek Behera" w:date="2016-10-24T14:55:00Z">
                <w:pPr>
                  <w:pStyle w:val="NoSpacing"/>
                  <w:jc w:val="center"/>
                </w:pPr>
              </w:pPrChange>
            </w:pPr>
            <w:ins w:id="176" w:author="Abhishek Behera" w:date="2016-10-24T14:53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77" w:author="Abhishek Behera" w:date="2016-10-24T14:55:00Z">
                <w:pPr>
                  <w:pStyle w:val="NoSpacing"/>
                  <w:jc w:val="center"/>
                </w:pPr>
              </w:pPrChange>
            </w:pPr>
            <w:ins w:id="178" w:author="Abhishek Behera" w:date="2016-10-24T14:53:00Z">
              <w:r>
                <w:rPr>
                  <w:sz w:val="24"/>
                </w:rPr>
                <w:t>8</w:t>
              </w:r>
            </w:ins>
          </w:p>
        </w:tc>
        <w:tc>
          <w:tcPr>
            <w:tcW w:w="1919" w:type="dxa"/>
          </w:tcPr>
          <w:p w:rsidR="00E57772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79" w:author="Abhishek Behera" w:date="2016-10-24T14:55:00Z">
              <w:r>
                <w:rPr>
                  <w:sz w:val="24"/>
                </w:rPr>
                <w:t>9/30/2016</w:t>
              </w:r>
            </w:ins>
          </w:p>
        </w:tc>
      </w:tr>
      <w:tr w:rsidR="00E57772" w:rsidTr="002E1ADD">
        <w:tc>
          <w:tcPr>
            <w:tcW w:w="210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80" w:author="Abhishek Behera" w:date="2016-10-24T14:55:00Z">
                <w:pPr>
                  <w:pStyle w:val="NoSpacing"/>
                </w:pPr>
              </w:pPrChange>
            </w:pPr>
            <w:ins w:id="181" w:author="Abhishek Behera" w:date="2016-10-24T14:53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82" w:author="Abhishek Behera" w:date="2016-10-24T14:55:00Z">
                <w:pPr>
                  <w:pStyle w:val="NoSpacing"/>
                  <w:jc w:val="center"/>
                </w:pPr>
              </w:pPrChange>
            </w:pPr>
            <w:ins w:id="183" w:author="Abhishek Behera" w:date="2016-10-24T14:53:00Z">
              <w:r>
                <w:rPr>
                  <w:sz w:val="24"/>
                </w:rPr>
                <w:t>13</w:t>
              </w:r>
            </w:ins>
          </w:p>
        </w:tc>
        <w:tc>
          <w:tcPr>
            <w:tcW w:w="1919" w:type="dxa"/>
          </w:tcPr>
          <w:p w:rsidR="00E57772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84" w:author="Abhishek Behera" w:date="2016-10-24T14:55:00Z">
              <w:r>
                <w:rPr>
                  <w:sz w:val="24"/>
                </w:rPr>
                <w:t>9/30/2016</w:t>
              </w:r>
            </w:ins>
          </w:p>
        </w:tc>
      </w:tr>
      <w:tr w:rsidR="00E57772" w:rsidTr="002E1ADD">
        <w:tc>
          <w:tcPr>
            <w:tcW w:w="210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85" w:author="Abhishek Behera" w:date="2016-10-24T14:55:00Z">
                <w:pPr>
                  <w:pStyle w:val="NoSpacing"/>
                </w:pPr>
              </w:pPrChange>
            </w:pPr>
            <w:ins w:id="186" w:author="Abhishek Behera" w:date="2016-10-24T14:53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E57772" w:rsidRPr="007D74A6" w:rsidRDefault="00E57772" w:rsidP="00E57772">
            <w:pPr>
              <w:pStyle w:val="NoSpacing"/>
              <w:jc w:val="center"/>
              <w:rPr>
                <w:sz w:val="24"/>
              </w:rPr>
              <w:pPrChange w:id="187" w:author="Abhishek Behera" w:date="2016-10-24T14:55:00Z">
                <w:pPr>
                  <w:pStyle w:val="NoSpacing"/>
                  <w:jc w:val="center"/>
                </w:pPr>
              </w:pPrChange>
            </w:pPr>
            <w:ins w:id="188" w:author="Abhishek Behera" w:date="2016-10-24T14:53:00Z">
              <w:r>
                <w:rPr>
                  <w:sz w:val="24"/>
                </w:rPr>
                <w:t>21</w:t>
              </w:r>
            </w:ins>
          </w:p>
        </w:tc>
        <w:tc>
          <w:tcPr>
            <w:tcW w:w="1919" w:type="dxa"/>
          </w:tcPr>
          <w:p w:rsidR="00E57772" w:rsidRPr="007D74A6" w:rsidRDefault="00E57772" w:rsidP="002E1ADD">
            <w:pPr>
              <w:pStyle w:val="NoSpacing"/>
              <w:jc w:val="center"/>
              <w:rPr>
                <w:sz w:val="24"/>
              </w:rPr>
            </w:pPr>
            <w:ins w:id="189" w:author="Abhishek Behera" w:date="2016-10-24T14:55:00Z">
              <w:r>
                <w:rPr>
                  <w:sz w:val="24"/>
                </w:rPr>
                <w:t>9/30/2016</w:t>
              </w:r>
            </w:ins>
          </w:p>
        </w:tc>
      </w:tr>
      <w:tr w:rsidR="00E57772" w:rsidTr="002E1ADD">
        <w:trPr>
          <w:ins w:id="190" w:author="Abhishek Behera" w:date="2016-10-24T14:54:00Z"/>
        </w:trPr>
        <w:tc>
          <w:tcPr>
            <w:tcW w:w="2108" w:type="dxa"/>
          </w:tcPr>
          <w:p w:rsidR="00E57772" w:rsidRDefault="00E57772" w:rsidP="00E57772">
            <w:pPr>
              <w:pStyle w:val="NoSpacing"/>
              <w:jc w:val="center"/>
              <w:rPr>
                <w:ins w:id="191" w:author="Abhishek Behera" w:date="2016-10-24T14:54:00Z"/>
                <w:sz w:val="24"/>
              </w:rPr>
              <w:pPrChange w:id="192" w:author="Abhishek Behera" w:date="2016-10-24T14:55:00Z">
                <w:pPr>
                  <w:pStyle w:val="NoSpacing"/>
                </w:pPr>
              </w:pPrChange>
            </w:pPr>
            <w:ins w:id="193" w:author="Abhishek Behera" w:date="2016-10-24T14:54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E57772" w:rsidRDefault="00E57772" w:rsidP="00E57772">
            <w:pPr>
              <w:pStyle w:val="NoSpacing"/>
              <w:jc w:val="center"/>
              <w:rPr>
                <w:ins w:id="194" w:author="Abhishek Behera" w:date="2016-10-24T14:54:00Z"/>
                <w:sz w:val="24"/>
              </w:rPr>
              <w:pPrChange w:id="195" w:author="Abhishek Behera" w:date="2016-10-24T14:55:00Z">
                <w:pPr>
                  <w:pStyle w:val="NoSpacing"/>
                  <w:jc w:val="center"/>
                </w:pPr>
              </w:pPrChange>
            </w:pPr>
            <w:ins w:id="196" w:author="Abhishek Behera" w:date="2016-10-24T14:54:00Z">
              <w:r>
                <w:rPr>
                  <w:sz w:val="24"/>
                </w:rPr>
                <w:t>34</w:t>
              </w:r>
            </w:ins>
          </w:p>
        </w:tc>
        <w:tc>
          <w:tcPr>
            <w:tcW w:w="1919" w:type="dxa"/>
          </w:tcPr>
          <w:p w:rsidR="00E57772" w:rsidRPr="007D74A6" w:rsidRDefault="00E57772" w:rsidP="002E1ADD">
            <w:pPr>
              <w:pStyle w:val="NoSpacing"/>
              <w:jc w:val="center"/>
              <w:rPr>
                <w:ins w:id="197" w:author="Abhishek Behera" w:date="2016-10-24T14:54:00Z"/>
                <w:sz w:val="24"/>
              </w:rPr>
            </w:pPr>
            <w:ins w:id="198" w:author="Abhishek Behera" w:date="2016-10-24T14:55:00Z">
              <w:r>
                <w:rPr>
                  <w:sz w:val="24"/>
                </w:rPr>
                <w:t>9/30/2016</w:t>
              </w:r>
            </w:ins>
          </w:p>
        </w:tc>
      </w:tr>
    </w:tbl>
    <w:p w:rsidR="008A5A46" w:rsidDel="00E57772" w:rsidRDefault="008A5A46" w:rsidP="008A5A46">
      <w:pPr>
        <w:pStyle w:val="NoSpacing"/>
        <w:ind w:left="720"/>
        <w:rPr>
          <w:del w:id="199" w:author="Abhishek Behera" w:date="2016-10-24T14:55:00Z"/>
          <w:b/>
          <w:sz w:val="24"/>
        </w:rPr>
      </w:pPr>
    </w:p>
    <w:p w:rsidR="008A5A46" w:rsidDel="00E57772" w:rsidRDefault="008A5A46" w:rsidP="008A5A46">
      <w:pPr>
        <w:pStyle w:val="NoSpacing"/>
        <w:ind w:left="720"/>
        <w:rPr>
          <w:del w:id="200" w:author="Abhishek Behera" w:date="2016-10-24T14:55:00Z"/>
          <w:sz w:val="24"/>
        </w:rPr>
      </w:pPr>
    </w:p>
    <w:p w:rsidR="002540D6" w:rsidDel="00E57772" w:rsidRDefault="002540D6" w:rsidP="008A5A46">
      <w:pPr>
        <w:pStyle w:val="NoSpacing"/>
        <w:ind w:left="720"/>
        <w:rPr>
          <w:del w:id="201" w:author="Abhishek Behera" w:date="2016-10-24T14:55:00Z"/>
          <w:sz w:val="24"/>
        </w:rPr>
      </w:pPr>
    </w:p>
    <w:p w:rsidR="00693405" w:rsidRDefault="00693405" w:rsidP="00E57772">
      <w:pPr>
        <w:pStyle w:val="NoSpacing"/>
        <w:rPr>
          <w:sz w:val="24"/>
        </w:rPr>
        <w:pPrChange w:id="202" w:author="Abhishek Behera" w:date="2016-10-24T14:55:00Z">
          <w:pPr>
            <w:pStyle w:val="NoSpacing"/>
            <w:ind w:left="720"/>
          </w:pPr>
        </w:pPrChange>
      </w:pPr>
    </w:p>
    <w:p w:rsidR="002540D6" w:rsidRDefault="002540D6" w:rsidP="008A5A46">
      <w:pPr>
        <w:pStyle w:val="NoSpacing"/>
        <w:ind w:left="720"/>
        <w:rPr>
          <w:sz w:val="24"/>
        </w:rPr>
      </w:pPr>
    </w:p>
    <w:p w:rsidR="002540D6" w:rsidRPr="00897321" w:rsidRDefault="002540D6" w:rsidP="00E51506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Toolbox name: </w:t>
      </w:r>
      <w:proofErr w:type="spellStart"/>
      <w:r>
        <w:rPr>
          <w:color w:val="FF0000"/>
          <w:sz w:val="24"/>
        </w:rPr>
        <w:t>R_Money</w:t>
      </w:r>
      <w:proofErr w:type="spellEnd"/>
      <w:r>
        <w:rPr>
          <w:color w:val="FF0000"/>
          <w:sz w:val="24"/>
        </w:rPr>
        <w:t xml:space="preserve"> Flow Index</w:t>
      </w:r>
    </w:p>
    <w:p w:rsidR="002540D6" w:rsidRDefault="002540D6" w:rsidP="008A5A46">
      <w:pPr>
        <w:pStyle w:val="NoSpacing"/>
        <w:ind w:left="720"/>
        <w:rPr>
          <w:sz w:val="24"/>
        </w:rPr>
      </w:pPr>
    </w:p>
    <w:p w:rsidR="00E51506" w:rsidRDefault="00E51506" w:rsidP="00E51506">
      <w:pPr>
        <w:pStyle w:val="NoSpacing"/>
        <w:ind w:left="720"/>
        <w:rPr>
          <w:sz w:val="24"/>
        </w:rPr>
      </w:pPr>
      <w:r>
        <w:rPr>
          <w:sz w:val="24"/>
        </w:rPr>
        <w:t>Sub-operators: Read data MFI, MFI</w:t>
      </w:r>
    </w:p>
    <w:p w:rsidR="00E51506" w:rsidRDefault="00E51506" w:rsidP="00E51506">
      <w:pPr>
        <w:pStyle w:val="NoSpacing"/>
        <w:ind w:left="720"/>
        <w:rPr>
          <w:sz w:val="24"/>
        </w:rPr>
      </w:pPr>
      <w:r>
        <w:rPr>
          <w:sz w:val="24"/>
        </w:rPr>
        <w:t>Read data MFI: For reading input file</w:t>
      </w:r>
    </w:p>
    <w:p w:rsidR="00E51506" w:rsidRDefault="00E51506" w:rsidP="00E51506">
      <w:pPr>
        <w:pStyle w:val="NoSpacing"/>
        <w:ind w:left="720"/>
        <w:rPr>
          <w:sz w:val="24"/>
        </w:rPr>
      </w:pPr>
      <w:r>
        <w:rPr>
          <w:sz w:val="24"/>
        </w:rPr>
        <w:t>MFI: (from R-script)</w:t>
      </w:r>
    </w:p>
    <w:p w:rsidR="00E51506" w:rsidRDefault="00E51506" w:rsidP="00E51506">
      <w:pPr>
        <w:pStyle w:val="NoSpacing"/>
        <w:ind w:left="720"/>
        <w:rPr>
          <w:sz w:val="24"/>
        </w:rPr>
      </w:pPr>
    </w:p>
    <w:p w:rsidR="00E51506" w:rsidRDefault="00E51506" w:rsidP="00E51506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778"/>
      </w:tblGrid>
      <w:tr w:rsidR="00BD2827" w:rsidTr="00693405">
        <w:tc>
          <w:tcPr>
            <w:tcW w:w="2108" w:type="dxa"/>
            <w:vAlign w:val="center"/>
          </w:tcPr>
          <w:p w:rsidR="00BD2827" w:rsidRPr="007D74A6" w:rsidRDefault="00BD2827" w:rsidP="00693405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MFI</w:t>
            </w:r>
          </w:p>
        </w:tc>
        <w:tc>
          <w:tcPr>
            <w:tcW w:w="1948" w:type="dxa"/>
          </w:tcPr>
          <w:p w:rsidR="00BD2827" w:rsidRDefault="00BD2827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mfi</w:t>
            </w:r>
            <w:proofErr w:type="spellEnd"/>
            <w:r>
              <w:rPr>
                <w:sz w:val="24"/>
              </w:rPr>
              <w:t>(n)</w:t>
            </w:r>
          </w:p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del w:id="203" w:author="Abhishek Behera" w:date="2016-10-24T15:16:00Z">
              <w:r w:rsidDel="00BD2827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778" w:type="dxa"/>
          </w:tcPr>
          <w:p w:rsidR="00BD2827" w:rsidRDefault="00BD2827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mfi</w:t>
            </w:r>
            <w:proofErr w:type="spellEnd"/>
            <w:r>
              <w:rPr>
                <w:sz w:val="24"/>
              </w:rPr>
              <w:t>(n)</w:t>
            </w:r>
          </w:p>
          <w:p w:rsidR="00BD2827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204" w:author="Abhishek Behera" w:date="2016-10-24T15:16:00Z">
              <w:r>
                <w:rPr>
                  <w:sz w:val="24"/>
                </w:rPr>
                <w:t>ate</w:t>
              </w:r>
            </w:ins>
            <w:del w:id="205" w:author="Abhishek Behera" w:date="2016-10-24T15:16:00Z">
              <w:r w:rsidDel="00BD2827">
                <w:rPr>
                  <w:sz w:val="24"/>
                </w:rPr>
                <w:delText>t:</w:delText>
              </w:r>
            </w:del>
          </w:p>
        </w:tc>
      </w:tr>
      <w:tr w:rsidR="00BD2827" w:rsidTr="002E1ADD">
        <w:tc>
          <w:tcPr>
            <w:tcW w:w="210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206" w:author="Abhishek Behera" w:date="2016-10-24T15:15:00Z">
              <w:r w:rsidDel="00BD2827">
                <w:rPr>
                  <w:sz w:val="24"/>
                </w:rPr>
                <w:delText>,5,8,13,21,34</w:delText>
              </w:r>
            </w:del>
          </w:p>
        </w:tc>
        <w:tc>
          <w:tcPr>
            <w:tcW w:w="177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07" w:author="Abhishek Behera" w:date="2016-10-24T15:16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c>
          <w:tcPr>
            <w:tcW w:w="210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08" w:author="Abhishek Behera" w:date="2016-10-24T15:15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09" w:author="Abhishek Behera" w:date="2016-10-24T15:15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10" w:author="Abhishek Behera" w:date="2016-10-24T15:16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c>
          <w:tcPr>
            <w:tcW w:w="210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11" w:author="Abhishek Behera" w:date="2016-10-24T15:15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12" w:author="Abhishek Behera" w:date="2016-10-24T15:16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13" w:author="Abhishek Behera" w:date="2016-10-24T15:16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c>
          <w:tcPr>
            <w:tcW w:w="2108" w:type="dxa"/>
          </w:tcPr>
          <w:p w:rsidR="00BD2827" w:rsidRPr="007D74A6" w:rsidRDefault="00BD2827" w:rsidP="00BD2827">
            <w:pPr>
              <w:pStyle w:val="NoSpacing"/>
              <w:jc w:val="center"/>
              <w:rPr>
                <w:sz w:val="24"/>
              </w:rPr>
              <w:pPrChange w:id="214" w:author="Abhishek Behera" w:date="2016-10-24T15:17:00Z">
                <w:pPr>
                  <w:pStyle w:val="NoSpacing"/>
                </w:pPr>
              </w:pPrChange>
            </w:pPr>
            <w:ins w:id="215" w:author="Abhishek Behera" w:date="2016-10-24T15:16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16" w:author="Abhishek Behera" w:date="2016-10-24T15:16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17" w:author="Abhishek Behera" w:date="2016-10-24T15:16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rPr>
          <w:ins w:id="218" w:author="Abhishek Behera" w:date="2016-10-24T15:16:00Z"/>
        </w:trPr>
        <w:tc>
          <w:tcPr>
            <w:tcW w:w="2108" w:type="dxa"/>
          </w:tcPr>
          <w:p w:rsidR="00BD2827" w:rsidRDefault="00BD2827" w:rsidP="00BD2827">
            <w:pPr>
              <w:pStyle w:val="NoSpacing"/>
              <w:jc w:val="center"/>
              <w:rPr>
                <w:ins w:id="219" w:author="Abhishek Behera" w:date="2016-10-24T15:16:00Z"/>
                <w:sz w:val="24"/>
              </w:rPr>
              <w:pPrChange w:id="220" w:author="Abhishek Behera" w:date="2016-10-24T15:17:00Z">
                <w:pPr>
                  <w:pStyle w:val="NoSpacing"/>
                </w:pPr>
              </w:pPrChange>
            </w:pPr>
            <w:ins w:id="221" w:author="Abhishek Behera" w:date="2016-10-24T15:17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BD2827" w:rsidRDefault="00BD2827" w:rsidP="002E1ADD">
            <w:pPr>
              <w:pStyle w:val="NoSpacing"/>
              <w:jc w:val="center"/>
              <w:rPr>
                <w:ins w:id="222" w:author="Abhishek Behera" w:date="2016-10-24T15:16:00Z"/>
                <w:sz w:val="24"/>
              </w:rPr>
            </w:pPr>
            <w:ins w:id="223" w:author="Abhishek Behera" w:date="2016-10-24T15:17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BD2827" w:rsidRDefault="00BD2827" w:rsidP="002E1ADD">
            <w:pPr>
              <w:pStyle w:val="NoSpacing"/>
              <w:jc w:val="center"/>
              <w:rPr>
                <w:ins w:id="224" w:author="Abhishek Behera" w:date="2016-10-24T15:16:00Z"/>
                <w:sz w:val="24"/>
              </w:rPr>
            </w:pPr>
            <w:ins w:id="225" w:author="Abhishek Behera" w:date="2016-10-24T15:17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rPr>
          <w:ins w:id="226" w:author="Abhishek Behera" w:date="2016-10-24T15:16:00Z"/>
        </w:trPr>
        <w:tc>
          <w:tcPr>
            <w:tcW w:w="2108" w:type="dxa"/>
          </w:tcPr>
          <w:p w:rsidR="00BD2827" w:rsidRDefault="00BD2827" w:rsidP="00BD2827">
            <w:pPr>
              <w:pStyle w:val="NoSpacing"/>
              <w:jc w:val="center"/>
              <w:rPr>
                <w:ins w:id="227" w:author="Abhishek Behera" w:date="2016-10-24T15:16:00Z"/>
                <w:sz w:val="24"/>
              </w:rPr>
              <w:pPrChange w:id="228" w:author="Abhishek Behera" w:date="2016-10-24T15:17:00Z">
                <w:pPr>
                  <w:pStyle w:val="NoSpacing"/>
                </w:pPr>
              </w:pPrChange>
            </w:pPr>
            <w:ins w:id="229" w:author="Abhishek Behera" w:date="2016-10-24T15:17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BD2827" w:rsidRDefault="00BD2827" w:rsidP="002E1ADD">
            <w:pPr>
              <w:pStyle w:val="NoSpacing"/>
              <w:jc w:val="center"/>
              <w:rPr>
                <w:ins w:id="230" w:author="Abhishek Behera" w:date="2016-10-24T15:16:00Z"/>
                <w:sz w:val="24"/>
              </w:rPr>
            </w:pPr>
            <w:ins w:id="231" w:author="Abhishek Behera" w:date="2016-10-24T15:17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BD2827" w:rsidRDefault="00BD2827" w:rsidP="002E1ADD">
            <w:pPr>
              <w:pStyle w:val="NoSpacing"/>
              <w:jc w:val="center"/>
              <w:rPr>
                <w:ins w:id="232" w:author="Abhishek Behera" w:date="2016-10-24T15:16:00Z"/>
                <w:sz w:val="24"/>
              </w:rPr>
            </w:pPr>
            <w:ins w:id="233" w:author="Abhishek Behera" w:date="2016-10-24T15:17:00Z">
              <w:r>
                <w:rPr>
                  <w:sz w:val="24"/>
                </w:rPr>
                <w:t>9/30/2016</w:t>
              </w:r>
            </w:ins>
          </w:p>
        </w:tc>
      </w:tr>
    </w:tbl>
    <w:p w:rsidR="00E51506" w:rsidRDefault="00E51506" w:rsidP="00E51506">
      <w:pPr>
        <w:pStyle w:val="NoSpacing"/>
        <w:ind w:left="720"/>
        <w:rPr>
          <w:b/>
          <w:sz w:val="24"/>
        </w:rPr>
      </w:pPr>
    </w:p>
    <w:p w:rsidR="00693405" w:rsidRPr="00897321" w:rsidRDefault="00693405" w:rsidP="00693405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Toolbox name: R_EMA_TTR</w:t>
      </w:r>
    </w:p>
    <w:p w:rsidR="00693405" w:rsidRDefault="00693405" w:rsidP="00693405">
      <w:pPr>
        <w:pStyle w:val="NoSpacing"/>
        <w:ind w:left="720"/>
        <w:rPr>
          <w:sz w:val="24"/>
        </w:rPr>
      </w:pPr>
    </w:p>
    <w:p w:rsidR="00693405" w:rsidRDefault="00693405" w:rsidP="00693405">
      <w:pPr>
        <w:pStyle w:val="NoSpacing"/>
        <w:ind w:left="720"/>
        <w:rPr>
          <w:sz w:val="24"/>
        </w:rPr>
      </w:pPr>
      <w:r>
        <w:rPr>
          <w:sz w:val="24"/>
        </w:rPr>
        <w:t>Sub-operators: read data EMA TTR, R_EMA</w:t>
      </w:r>
    </w:p>
    <w:p w:rsidR="00693405" w:rsidRDefault="00693405" w:rsidP="00693405">
      <w:pPr>
        <w:pStyle w:val="NoSpacing"/>
        <w:ind w:left="720"/>
        <w:rPr>
          <w:sz w:val="24"/>
        </w:rPr>
      </w:pPr>
      <w:r>
        <w:rPr>
          <w:sz w:val="24"/>
        </w:rPr>
        <w:t>Read data EMA TTR: For reading input file</w:t>
      </w:r>
    </w:p>
    <w:p w:rsidR="00693405" w:rsidRDefault="00693405" w:rsidP="00693405">
      <w:pPr>
        <w:pStyle w:val="NoSpacing"/>
        <w:ind w:firstLine="720"/>
        <w:rPr>
          <w:sz w:val="24"/>
        </w:rPr>
      </w:pPr>
      <w:r>
        <w:rPr>
          <w:sz w:val="24"/>
        </w:rPr>
        <w:t>R_EMA: (from R-script)</w:t>
      </w:r>
    </w:p>
    <w:p w:rsidR="00693405" w:rsidRDefault="00693405" w:rsidP="00693405">
      <w:pPr>
        <w:pStyle w:val="NoSpacing"/>
        <w:ind w:firstLine="720"/>
        <w:rPr>
          <w:sz w:val="24"/>
        </w:rPr>
      </w:pPr>
    </w:p>
    <w:p w:rsidR="00693405" w:rsidRDefault="00693405" w:rsidP="00693405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PrChange w:id="234" w:author="Abhishek Behera" w:date="2016-10-24T15:20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2108"/>
        <w:gridCol w:w="1948"/>
        <w:gridCol w:w="1778"/>
        <w:tblGridChange w:id="235">
          <w:tblGrid>
            <w:gridCol w:w="2108"/>
            <w:gridCol w:w="1948"/>
            <w:gridCol w:w="1778"/>
          </w:tblGrid>
        </w:tblGridChange>
      </w:tblGrid>
      <w:tr w:rsidR="00BD2827" w:rsidTr="00F0780D">
        <w:tc>
          <w:tcPr>
            <w:tcW w:w="2108" w:type="dxa"/>
            <w:vAlign w:val="center"/>
            <w:tcPrChange w:id="236" w:author="Abhishek Behera" w:date="2016-10-24T15:20:00Z">
              <w:tcPr>
                <w:tcW w:w="2108" w:type="dxa"/>
                <w:vAlign w:val="center"/>
              </w:tcPr>
            </w:tcPrChange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R_EMA_TTR</w:t>
            </w:r>
          </w:p>
        </w:tc>
        <w:tc>
          <w:tcPr>
            <w:tcW w:w="1948" w:type="dxa"/>
            <w:vAlign w:val="center"/>
            <w:tcPrChange w:id="237" w:author="Abhishek Behera" w:date="2016-10-24T15:20:00Z">
              <w:tcPr>
                <w:tcW w:w="1948" w:type="dxa"/>
              </w:tcPr>
            </w:tcPrChange>
          </w:tcPr>
          <w:p w:rsidR="00BD2827" w:rsidDel="00F0780D" w:rsidRDefault="00BD2827" w:rsidP="00F0780D">
            <w:pPr>
              <w:pStyle w:val="NoSpacing"/>
              <w:jc w:val="center"/>
              <w:rPr>
                <w:del w:id="238" w:author="Abhishek Behera" w:date="2016-10-24T15:20:00Z"/>
                <w:sz w:val="24"/>
              </w:rPr>
              <w:pPrChange w:id="239" w:author="Abhishek Behera" w:date="2016-10-24T15:20:00Z">
                <w:pPr>
                  <w:pStyle w:val="NoSpacing"/>
                  <w:jc w:val="center"/>
                </w:pPr>
              </w:pPrChange>
            </w:pPr>
            <w:del w:id="240" w:author="Abhishek Behera" w:date="2016-10-24T15:20:00Z">
              <w:r w:rsidDel="00F0780D">
                <w:rPr>
                  <w:sz w:val="24"/>
                </w:rPr>
                <w:delText>EMA(n)</w:delText>
              </w:r>
            </w:del>
          </w:p>
          <w:p w:rsidR="00BD2827" w:rsidRDefault="00BD2827" w:rsidP="00F0780D">
            <w:pPr>
              <w:pStyle w:val="NoSpacing"/>
              <w:jc w:val="center"/>
              <w:rPr>
                <w:ins w:id="241" w:author="Abhishek Behera" w:date="2016-10-24T15:18:00Z"/>
                <w:sz w:val="24"/>
              </w:rPr>
              <w:pPrChange w:id="242" w:author="Abhishek Behera" w:date="2016-10-24T15:20:00Z">
                <w:pPr>
                  <w:pStyle w:val="NoSpacing"/>
                  <w:jc w:val="center"/>
                </w:pPr>
              </w:pPrChange>
            </w:pPr>
            <w:del w:id="243" w:author="Abhishek Behera" w:date="2016-10-24T15:19:00Z">
              <w:r w:rsidDel="00BD2827">
                <w:rPr>
                  <w:sz w:val="24"/>
                </w:rPr>
                <w:delText>Version</w:delText>
              </w:r>
            </w:del>
          </w:p>
          <w:p w:rsidR="00F0780D" w:rsidRDefault="00F0780D" w:rsidP="00F0780D">
            <w:pPr>
              <w:pStyle w:val="NoSpacing"/>
              <w:jc w:val="center"/>
              <w:rPr>
                <w:ins w:id="244" w:author="Abhishek Behera" w:date="2016-10-24T15:20:00Z"/>
                <w:sz w:val="24"/>
              </w:rPr>
            </w:pPr>
            <w:ins w:id="245" w:author="Abhishek Behera" w:date="2016-10-24T15:20:00Z">
              <w:r>
                <w:rPr>
                  <w:sz w:val="24"/>
                </w:rPr>
                <w:t>EMA(n)</w:t>
              </w:r>
            </w:ins>
          </w:p>
          <w:p w:rsidR="00BD2827" w:rsidRPr="007D74A6" w:rsidRDefault="00BD2827" w:rsidP="00F0780D">
            <w:pPr>
              <w:pStyle w:val="NoSpacing"/>
              <w:jc w:val="center"/>
              <w:rPr>
                <w:sz w:val="24"/>
              </w:rPr>
              <w:pPrChange w:id="246" w:author="Abhishek Behera" w:date="2016-10-24T15:20:00Z">
                <w:pPr>
                  <w:pStyle w:val="NoSpacing"/>
                  <w:jc w:val="center"/>
                </w:pPr>
              </w:pPrChange>
            </w:pPr>
            <w:del w:id="247" w:author="Abhishek Behera" w:date="2016-10-24T15:18:00Z">
              <w:r w:rsidDel="00BD2827">
                <w:rPr>
                  <w:sz w:val="24"/>
                </w:rPr>
                <w:delText>09/30/2016</w:delText>
              </w:r>
            </w:del>
          </w:p>
        </w:tc>
        <w:tc>
          <w:tcPr>
            <w:tcW w:w="1778" w:type="dxa"/>
            <w:tcPrChange w:id="248" w:author="Abhishek Behera" w:date="2016-10-24T15:20:00Z">
              <w:tcPr>
                <w:tcW w:w="1778" w:type="dxa"/>
              </w:tcPr>
            </w:tcPrChange>
          </w:tcPr>
          <w:p w:rsidR="00BD2827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EMA(n)</w:t>
            </w:r>
          </w:p>
          <w:p w:rsidR="00BD2827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249" w:author="Abhishek Behera" w:date="2016-10-24T15:18:00Z">
              <w:r>
                <w:rPr>
                  <w:sz w:val="24"/>
                </w:rPr>
                <w:t>ate</w:t>
              </w:r>
            </w:ins>
            <w:del w:id="250" w:author="Abhishek Behera" w:date="2016-10-24T15:18:00Z">
              <w:r w:rsidDel="00BD2827">
                <w:rPr>
                  <w:sz w:val="24"/>
                </w:rPr>
                <w:delText>t:</w:delText>
              </w:r>
            </w:del>
          </w:p>
        </w:tc>
      </w:tr>
      <w:tr w:rsidR="00BD2827" w:rsidTr="002E1ADD">
        <w:tc>
          <w:tcPr>
            <w:tcW w:w="210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251" w:author="Abhishek Behera" w:date="2016-10-24T15:18:00Z">
              <w:r w:rsidDel="00BD2827">
                <w:rPr>
                  <w:sz w:val="24"/>
                </w:rPr>
                <w:delText>,5,8,13,21,34</w:delText>
              </w:r>
            </w:del>
          </w:p>
        </w:tc>
        <w:tc>
          <w:tcPr>
            <w:tcW w:w="1778" w:type="dxa"/>
          </w:tcPr>
          <w:p w:rsidR="00BD2827" w:rsidRPr="007D74A6" w:rsidRDefault="00F0780D" w:rsidP="002E1ADD">
            <w:pPr>
              <w:pStyle w:val="NoSpacing"/>
              <w:jc w:val="center"/>
              <w:rPr>
                <w:sz w:val="24"/>
              </w:rPr>
            </w:pPr>
            <w:ins w:id="252" w:author="Abhishek Behera" w:date="2016-10-24T15:20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c>
          <w:tcPr>
            <w:tcW w:w="210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53" w:author="Abhishek Behera" w:date="2016-10-24T15:18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54" w:author="Abhishek Behera" w:date="2016-10-24T15:18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55" w:author="Abhishek Behera" w:date="2016-10-24T15:18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c>
          <w:tcPr>
            <w:tcW w:w="210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56" w:author="Abhishek Behera" w:date="2016-10-24T15:18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57" w:author="Abhishek Behera" w:date="2016-10-24T15:18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58" w:author="Abhishek Behera" w:date="2016-10-24T15:18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c>
          <w:tcPr>
            <w:tcW w:w="2108" w:type="dxa"/>
          </w:tcPr>
          <w:p w:rsidR="00BD2827" w:rsidRPr="007D74A6" w:rsidRDefault="00BD2827" w:rsidP="00BD2827">
            <w:pPr>
              <w:pStyle w:val="NoSpacing"/>
              <w:jc w:val="center"/>
              <w:rPr>
                <w:sz w:val="24"/>
              </w:rPr>
              <w:pPrChange w:id="259" w:author="Abhishek Behera" w:date="2016-10-24T15:19:00Z">
                <w:pPr>
                  <w:pStyle w:val="NoSpacing"/>
                </w:pPr>
              </w:pPrChange>
            </w:pPr>
            <w:ins w:id="260" w:author="Abhishek Behera" w:date="2016-10-24T15:18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61" w:author="Abhishek Behera" w:date="2016-10-24T15:18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BD2827" w:rsidRPr="007D74A6" w:rsidRDefault="00BD2827" w:rsidP="002E1ADD">
            <w:pPr>
              <w:pStyle w:val="NoSpacing"/>
              <w:jc w:val="center"/>
              <w:rPr>
                <w:sz w:val="24"/>
              </w:rPr>
            </w:pPr>
            <w:ins w:id="262" w:author="Abhishek Behera" w:date="2016-10-24T15:18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rPr>
          <w:ins w:id="263" w:author="Abhishek Behera" w:date="2016-10-24T15:19:00Z"/>
        </w:trPr>
        <w:tc>
          <w:tcPr>
            <w:tcW w:w="2108" w:type="dxa"/>
          </w:tcPr>
          <w:p w:rsidR="00BD2827" w:rsidRDefault="00BD2827" w:rsidP="00BD2827">
            <w:pPr>
              <w:pStyle w:val="NoSpacing"/>
              <w:jc w:val="center"/>
              <w:rPr>
                <w:ins w:id="264" w:author="Abhishek Behera" w:date="2016-10-24T15:19:00Z"/>
                <w:sz w:val="24"/>
              </w:rPr>
              <w:pPrChange w:id="265" w:author="Abhishek Behera" w:date="2016-10-24T15:19:00Z">
                <w:pPr>
                  <w:pStyle w:val="NoSpacing"/>
                </w:pPr>
              </w:pPrChange>
            </w:pPr>
            <w:ins w:id="266" w:author="Abhishek Behera" w:date="2016-10-24T15:19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BD2827" w:rsidRDefault="00BD2827" w:rsidP="002E1ADD">
            <w:pPr>
              <w:pStyle w:val="NoSpacing"/>
              <w:jc w:val="center"/>
              <w:rPr>
                <w:ins w:id="267" w:author="Abhishek Behera" w:date="2016-10-24T15:19:00Z"/>
                <w:sz w:val="24"/>
              </w:rPr>
            </w:pPr>
            <w:ins w:id="268" w:author="Abhishek Behera" w:date="2016-10-24T15:19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BD2827" w:rsidRDefault="00BD2827" w:rsidP="002E1ADD">
            <w:pPr>
              <w:pStyle w:val="NoSpacing"/>
              <w:jc w:val="center"/>
              <w:rPr>
                <w:ins w:id="269" w:author="Abhishek Behera" w:date="2016-10-24T15:19:00Z"/>
                <w:sz w:val="24"/>
              </w:rPr>
            </w:pPr>
            <w:ins w:id="270" w:author="Abhishek Behera" w:date="2016-10-24T15:19:00Z">
              <w:r>
                <w:rPr>
                  <w:sz w:val="24"/>
                </w:rPr>
                <w:t>9/30/2016</w:t>
              </w:r>
            </w:ins>
          </w:p>
        </w:tc>
      </w:tr>
      <w:tr w:rsidR="00BD2827" w:rsidTr="002E1ADD">
        <w:trPr>
          <w:ins w:id="271" w:author="Abhishek Behera" w:date="2016-10-24T15:19:00Z"/>
        </w:trPr>
        <w:tc>
          <w:tcPr>
            <w:tcW w:w="2108" w:type="dxa"/>
          </w:tcPr>
          <w:p w:rsidR="00BD2827" w:rsidRDefault="00BD2827" w:rsidP="00BD2827">
            <w:pPr>
              <w:pStyle w:val="NoSpacing"/>
              <w:jc w:val="center"/>
              <w:rPr>
                <w:ins w:id="272" w:author="Abhishek Behera" w:date="2016-10-24T15:19:00Z"/>
                <w:sz w:val="24"/>
              </w:rPr>
              <w:pPrChange w:id="273" w:author="Abhishek Behera" w:date="2016-10-24T15:19:00Z">
                <w:pPr>
                  <w:pStyle w:val="NoSpacing"/>
                </w:pPr>
              </w:pPrChange>
            </w:pPr>
            <w:ins w:id="274" w:author="Abhishek Behera" w:date="2016-10-24T15:19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BD2827" w:rsidRDefault="00BD2827" w:rsidP="002E1ADD">
            <w:pPr>
              <w:pStyle w:val="NoSpacing"/>
              <w:jc w:val="center"/>
              <w:rPr>
                <w:ins w:id="275" w:author="Abhishek Behera" w:date="2016-10-24T15:19:00Z"/>
                <w:sz w:val="24"/>
              </w:rPr>
            </w:pPr>
            <w:ins w:id="276" w:author="Abhishek Behera" w:date="2016-10-24T15:19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BD2827" w:rsidRDefault="00BD2827" w:rsidP="002E1ADD">
            <w:pPr>
              <w:pStyle w:val="NoSpacing"/>
              <w:jc w:val="center"/>
              <w:rPr>
                <w:ins w:id="277" w:author="Abhishek Behera" w:date="2016-10-24T15:19:00Z"/>
                <w:sz w:val="24"/>
              </w:rPr>
            </w:pPr>
            <w:ins w:id="278" w:author="Abhishek Behera" w:date="2016-10-24T15:19:00Z">
              <w:r>
                <w:rPr>
                  <w:sz w:val="24"/>
                </w:rPr>
                <w:t>9/30/2016</w:t>
              </w:r>
            </w:ins>
          </w:p>
        </w:tc>
      </w:tr>
    </w:tbl>
    <w:p w:rsidR="00693405" w:rsidRDefault="00693405" w:rsidP="00693405">
      <w:pPr>
        <w:pStyle w:val="NoSpacing"/>
        <w:ind w:left="720"/>
        <w:rPr>
          <w:b/>
          <w:sz w:val="24"/>
        </w:rPr>
      </w:pPr>
    </w:p>
    <w:p w:rsidR="00241BAA" w:rsidRPr="00897321" w:rsidRDefault="00241BAA" w:rsidP="00241BAA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Toolbox name: R_SMA_TTR</w:t>
      </w:r>
    </w:p>
    <w:p w:rsidR="00241BAA" w:rsidRDefault="00241BAA" w:rsidP="00241BAA">
      <w:pPr>
        <w:pStyle w:val="NoSpacing"/>
        <w:ind w:left="720"/>
        <w:rPr>
          <w:sz w:val="24"/>
        </w:rPr>
      </w:pPr>
    </w:p>
    <w:p w:rsidR="00241BAA" w:rsidRDefault="00241BAA" w:rsidP="00241BAA">
      <w:pPr>
        <w:pStyle w:val="NoSpacing"/>
        <w:ind w:left="720"/>
        <w:rPr>
          <w:sz w:val="24"/>
        </w:rPr>
      </w:pPr>
      <w:r>
        <w:rPr>
          <w:sz w:val="24"/>
        </w:rPr>
        <w:t>Sub-operators: read data SMA TTR, R Moving Averages</w:t>
      </w:r>
    </w:p>
    <w:p w:rsidR="00241BAA" w:rsidRDefault="00241BAA" w:rsidP="00241BAA">
      <w:pPr>
        <w:pStyle w:val="NoSpacing"/>
        <w:ind w:left="720"/>
        <w:rPr>
          <w:sz w:val="24"/>
        </w:rPr>
      </w:pPr>
      <w:r>
        <w:rPr>
          <w:sz w:val="24"/>
        </w:rPr>
        <w:t>Read data SMA TTR: For reading input file</w:t>
      </w:r>
    </w:p>
    <w:p w:rsidR="00241BAA" w:rsidRDefault="00241BAA" w:rsidP="00241BAA">
      <w:pPr>
        <w:pStyle w:val="NoSpacing"/>
        <w:ind w:firstLine="720"/>
        <w:rPr>
          <w:sz w:val="24"/>
        </w:rPr>
      </w:pPr>
      <w:r>
        <w:rPr>
          <w:sz w:val="24"/>
        </w:rPr>
        <w:t>R Moving Averages: (from R-script)</w:t>
      </w:r>
    </w:p>
    <w:p w:rsidR="00241BAA" w:rsidRDefault="00241BAA" w:rsidP="00241BAA">
      <w:pPr>
        <w:pStyle w:val="NoSpacing"/>
        <w:ind w:firstLine="720"/>
        <w:rPr>
          <w:sz w:val="24"/>
        </w:rPr>
      </w:pPr>
    </w:p>
    <w:p w:rsidR="00241BAA" w:rsidRDefault="00241BAA" w:rsidP="00241BAA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778"/>
      </w:tblGrid>
      <w:tr w:rsidR="00F84D6D" w:rsidTr="002E1ADD">
        <w:tc>
          <w:tcPr>
            <w:tcW w:w="2108" w:type="dxa"/>
            <w:vAlign w:val="center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R_SMA_TTR</w:t>
            </w:r>
          </w:p>
        </w:tc>
        <w:tc>
          <w:tcPr>
            <w:tcW w:w="1948" w:type="dxa"/>
          </w:tcPr>
          <w:p w:rsidR="00F84D6D" w:rsidRDefault="00F84D6D" w:rsidP="002E1ADD">
            <w:pPr>
              <w:pStyle w:val="NoSpacing"/>
              <w:jc w:val="center"/>
              <w:rPr>
                <w:ins w:id="279" w:author="Abhishek Behera" w:date="2016-10-24T15:21:00Z"/>
                <w:sz w:val="24"/>
              </w:rPr>
            </w:pPr>
          </w:p>
          <w:p w:rsidR="00F84D6D" w:rsidDel="00F84D6D" w:rsidRDefault="00F84D6D" w:rsidP="002E1ADD">
            <w:pPr>
              <w:pStyle w:val="NoSpacing"/>
              <w:jc w:val="center"/>
              <w:rPr>
                <w:del w:id="280" w:author="Abhishek Behera" w:date="2016-10-24T15:21:00Z"/>
                <w:sz w:val="24"/>
              </w:rPr>
            </w:pPr>
            <w:proofErr w:type="spellStart"/>
            <w:ins w:id="281" w:author="Abhishek Behera" w:date="2016-10-24T15:21:00Z">
              <w:r>
                <w:rPr>
                  <w:sz w:val="24"/>
                </w:rPr>
                <w:t>sma</w:t>
              </w:r>
              <w:proofErr w:type="spellEnd"/>
              <w:r>
                <w:rPr>
                  <w:sz w:val="24"/>
                </w:rPr>
                <w:t>{n)</w:t>
              </w:r>
            </w:ins>
            <w:del w:id="282" w:author="Abhishek Behera" w:date="2016-10-24T15:21:00Z">
              <w:r w:rsidDel="00F84D6D">
                <w:rPr>
                  <w:sz w:val="24"/>
                </w:rPr>
                <w:delText>sma(n)</w:delText>
              </w:r>
            </w:del>
          </w:p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del w:id="283" w:author="Abhishek Behera" w:date="2016-10-24T15:21:00Z">
              <w:r w:rsidDel="00F84D6D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778" w:type="dxa"/>
          </w:tcPr>
          <w:p w:rsidR="00F84D6D" w:rsidRDefault="00F84D6D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sma</w:t>
            </w:r>
            <w:proofErr w:type="spellEnd"/>
            <w:r>
              <w:rPr>
                <w:sz w:val="24"/>
              </w:rPr>
              <w:t>(n)</w:t>
            </w:r>
          </w:p>
          <w:p w:rsidR="00F84D6D" w:rsidRDefault="00F84D6D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284" w:author="Abhishek Behera" w:date="2016-10-24T16:12:00Z">
              <w:r w:rsidR="004C5D7A">
                <w:rPr>
                  <w:sz w:val="24"/>
                </w:rPr>
                <w:t>ate</w:t>
              </w:r>
            </w:ins>
            <w:del w:id="285" w:author="Abhishek Behera" w:date="2016-10-24T16:12:00Z">
              <w:r w:rsidDel="004C5D7A">
                <w:rPr>
                  <w:sz w:val="24"/>
                </w:rPr>
                <w:delText>t:</w:delText>
              </w:r>
            </w:del>
          </w:p>
        </w:tc>
      </w:tr>
      <w:tr w:rsidR="00F84D6D" w:rsidTr="002E1ADD">
        <w:tc>
          <w:tcPr>
            <w:tcW w:w="210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286" w:author="Abhishek Behera" w:date="2016-10-24T15:21:00Z">
              <w:r w:rsidDel="00F84D6D">
                <w:rPr>
                  <w:sz w:val="24"/>
                </w:rPr>
                <w:delText>,5,8,13,21,34</w:delText>
              </w:r>
            </w:del>
          </w:p>
        </w:tc>
        <w:tc>
          <w:tcPr>
            <w:tcW w:w="1778" w:type="dxa"/>
          </w:tcPr>
          <w:p w:rsidR="00F84D6D" w:rsidRPr="007D74A6" w:rsidRDefault="00F84D6D" w:rsidP="00F84D6D">
            <w:pPr>
              <w:pStyle w:val="NoSpacing"/>
              <w:jc w:val="center"/>
              <w:rPr>
                <w:sz w:val="24"/>
              </w:rPr>
              <w:pPrChange w:id="287" w:author="Abhishek Behera" w:date="2016-10-24T15:22:00Z">
                <w:pPr>
                  <w:pStyle w:val="NoSpacing"/>
                  <w:jc w:val="center"/>
                </w:pPr>
              </w:pPrChange>
            </w:pPr>
            <w:ins w:id="288" w:author="Abhishek Behera" w:date="2016-10-24T15:22:00Z">
              <w:r>
                <w:rPr>
                  <w:sz w:val="24"/>
                </w:rPr>
                <w:t>9/30/2016</w:t>
              </w:r>
            </w:ins>
          </w:p>
        </w:tc>
      </w:tr>
      <w:tr w:rsidR="00F84D6D" w:rsidTr="002E1ADD">
        <w:tc>
          <w:tcPr>
            <w:tcW w:w="210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ins w:id="289" w:author="Abhishek Behera" w:date="2016-10-24T15:22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ins w:id="290" w:author="Abhishek Behera" w:date="2016-10-24T15:22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ins w:id="291" w:author="Abhishek Behera" w:date="2016-10-24T15:22:00Z">
              <w:r>
                <w:rPr>
                  <w:sz w:val="24"/>
                </w:rPr>
                <w:t>9/30/2016</w:t>
              </w:r>
            </w:ins>
          </w:p>
        </w:tc>
      </w:tr>
      <w:tr w:rsidR="00F84D6D" w:rsidTr="002E1ADD">
        <w:tc>
          <w:tcPr>
            <w:tcW w:w="210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ins w:id="292" w:author="Abhishek Behera" w:date="2016-10-24T15:22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ins w:id="293" w:author="Abhishek Behera" w:date="2016-10-24T15:22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ins w:id="294" w:author="Abhishek Behera" w:date="2016-10-24T15:22:00Z">
              <w:r>
                <w:rPr>
                  <w:sz w:val="24"/>
                </w:rPr>
                <w:t>9/30/2016</w:t>
              </w:r>
            </w:ins>
          </w:p>
        </w:tc>
      </w:tr>
      <w:tr w:rsidR="00F84D6D" w:rsidTr="002E1ADD">
        <w:tc>
          <w:tcPr>
            <w:tcW w:w="2108" w:type="dxa"/>
          </w:tcPr>
          <w:p w:rsidR="00F84D6D" w:rsidRPr="007D74A6" w:rsidRDefault="00F84D6D" w:rsidP="00F84D6D">
            <w:pPr>
              <w:pStyle w:val="NoSpacing"/>
              <w:jc w:val="center"/>
              <w:rPr>
                <w:sz w:val="24"/>
              </w:rPr>
              <w:pPrChange w:id="295" w:author="Abhishek Behera" w:date="2016-10-24T15:23:00Z">
                <w:pPr>
                  <w:pStyle w:val="NoSpacing"/>
                </w:pPr>
              </w:pPrChange>
            </w:pPr>
            <w:ins w:id="296" w:author="Abhishek Behera" w:date="2016-10-24T15:22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ins w:id="297" w:author="Abhishek Behera" w:date="2016-10-24T15:22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F84D6D" w:rsidRPr="007D74A6" w:rsidRDefault="00F84D6D" w:rsidP="002E1ADD">
            <w:pPr>
              <w:pStyle w:val="NoSpacing"/>
              <w:jc w:val="center"/>
              <w:rPr>
                <w:sz w:val="24"/>
              </w:rPr>
            </w:pPr>
            <w:ins w:id="298" w:author="Abhishek Behera" w:date="2016-10-24T15:22:00Z">
              <w:r>
                <w:rPr>
                  <w:sz w:val="24"/>
                </w:rPr>
                <w:t>9/30/2016</w:t>
              </w:r>
            </w:ins>
          </w:p>
        </w:tc>
      </w:tr>
      <w:tr w:rsidR="00F84D6D" w:rsidTr="002E1ADD">
        <w:trPr>
          <w:ins w:id="299" w:author="Abhishek Behera" w:date="2016-10-24T15:23:00Z"/>
        </w:trPr>
        <w:tc>
          <w:tcPr>
            <w:tcW w:w="2108" w:type="dxa"/>
          </w:tcPr>
          <w:p w:rsidR="00F84D6D" w:rsidRDefault="00F84D6D" w:rsidP="00F84D6D">
            <w:pPr>
              <w:pStyle w:val="NoSpacing"/>
              <w:jc w:val="center"/>
              <w:rPr>
                <w:ins w:id="300" w:author="Abhishek Behera" w:date="2016-10-24T15:23:00Z"/>
                <w:sz w:val="24"/>
              </w:rPr>
              <w:pPrChange w:id="301" w:author="Abhishek Behera" w:date="2016-10-24T15:23:00Z">
                <w:pPr>
                  <w:pStyle w:val="NoSpacing"/>
                </w:pPr>
              </w:pPrChange>
            </w:pPr>
            <w:ins w:id="302" w:author="Abhishek Behera" w:date="2016-10-24T15:23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F84D6D" w:rsidRDefault="00F84D6D" w:rsidP="002E1ADD">
            <w:pPr>
              <w:pStyle w:val="NoSpacing"/>
              <w:jc w:val="center"/>
              <w:rPr>
                <w:ins w:id="303" w:author="Abhishek Behera" w:date="2016-10-24T15:23:00Z"/>
                <w:sz w:val="24"/>
              </w:rPr>
            </w:pPr>
            <w:ins w:id="304" w:author="Abhishek Behera" w:date="2016-10-24T15:23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F84D6D" w:rsidRDefault="00F84D6D" w:rsidP="002E1ADD">
            <w:pPr>
              <w:pStyle w:val="NoSpacing"/>
              <w:jc w:val="center"/>
              <w:rPr>
                <w:ins w:id="305" w:author="Abhishek Behera" w:date="2016-10-24T15:23:00Z"/>
                <w:sz w:val="24"/>
              </w:rPr>
            </w:pPr>
            <w:ins w:id="306" w:author="Abhishek Behera" w:date="2016-10-24T15:23:00Z">
              <w:r>
                <w:rPr>
                  <w:sz w:val="24"/>
                </w:rPr>
                <w:t>9/30/2016</w:t>
              </w:r>
            </w:ins>
          </w:p>
        </w:tc>
      </w:tr>
      <w:tr w:rsidR="00F84D6D" w:rsidTr="002E1ADD">
        <w:trPr>
          <w:ins w:id="307" w:author="Abhishek Behera" w:date="2016-10-24T15:23:00Z"/>
        </w:trPr>
        <w:tc>
          <w:tcPr>
            <w:tcW w:w="2108" w:type="dxa"/>
          </w:tcPr>
          <w:p w:rsidR="00F84D6D" w:rsidRDefault="00F84D6D" w:rsidP="00F84D6D">
            <w:pPr>
              <w:pStyle w:val="NoSpacing"/>
              <w:jc w:val="center"/>
              <w:rPr>
                <w:ins w:id="308" w:author="Abhishek Behera" w:date="2016-10-24T15:23:00Z"/>
                <w:sz w:val="24"/>
              </w:rPr>
              <w:pPrChange w:id="309" w:author="Abhishek Behera" w:date="2016-10-24T15:23:00Z">
                <w:pPr>
                  <w:pStyle w:val="NoSpacing"/>
                </w:pPr>
              </w:pPrChange>
            </w:pPr>
            <w:ins w:id="310" w:author="Abhishek Behera" w:date="2016-10-24T15:23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F84D6D" w:rsidRDefault="00F84D6D" w:rsidP="002E1ADD">
            <w:pPr>
              <w:pStyle w:val="NoSpacing"/>
              <w:jc w:val="center"/>
              <w:rPr>
                <w:ins w:id="311" w:author="Abhishek Behera" w:date="2016-10-24T15:23:00Z"/>
                <w:sz w:val="24"/>
              </w:rPr>
            </w:pPr>
            <w:ins w:id="312" w:author="Abhishek Behera" w:date="2016-10-24T15:23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F84D6D" w:rsidRDefault="00F84D6D" w:rsidP="002E1ADD">
            <w:pPr>
              <w:pStyle w:val="NoSpacing"/>
              <w:jc w:val="center"/>
              <w:rPr>
                <w:ins w:id="313" w:author="Abhishek Behera" w:date="2016-10-24T15:23:00Z"/>
                <w:sz w:val="24"/>
              </w:rPr>
            </w:pPr>
            <w:ins w:id="314" w:author="Abhishek Behera" w:date="2016-10-24T15:23:00Z">
              <w:r>
                <w:rPr>
                  <w:sz w:val="24"/>
                </w:rPr>
                <w:t>9/30/2016</w:t>
              </w:r>
            </w:ins>
          </w:p>
        </w:tc>
      </w:tr>
    </w:tbl>
    <w:p w:rsidR="00241BAA" w:rsidDel="00A627B0" w:rsidRDefault="00241BAA" w:rsidP="00241BAA">
      <w:pPr>
        <w:pStyle w:val="NoSpacing"/>
        <w:ind w:firstLine="720"/>
        <w:rPr>
          <w:del w:id="315" w:author="Abhishek Behera" w:date="2016-10-24T15:23:00Z"/>
          <w:sz w:val="24"/>
        </w:rPr>
      </w:pPr>
    </w:p>
    <w:p w:rsidR="00C0351E" w:rsidDel="00A627B0" w:rsidRDefault="00C0351E" w:rsidP="00241BAA">
      <w:pPr>
        <w:pStyle w:val="NoSpacing"/>
        <w:ind w:firstLine="720"/>
        <w:rPr>
          <w:del w:id="316" w:author="Abhishek Behera" w:date="2016-10-24T15:23:00Z"/>
          <w:sz w:val="24"/>
        </w:rPr>
      </w:pPr>
    </w:p>
    <w:p w:rsidR="00C0351E" w:rsidDel="00A627B0" w:rsidRDefault="00C0351E" w:rsidP="00241BAA">
      <w:pPr>
        <w:pStyle w:val="NoSpacing"/>
        <w:ind w:firstLine="720"/>
        <w:rPr>
          <w:del w:id="317" w:author="Abhishek Behera" w:date="2016-10-24T15:23:00Z"/>
          <w:sz w:val="24"/>
        </w:rPr>
      </w:pPr>
    </w:p>
    <w:p w:rsidR="00C0351E" w:rsidDel="00A627B0" w:rsidRDefault="00C0351E" w:rsidP="00241BAA">
      <w:pPr>
        <w:pStyle w:val="NoSpacing"/>
        <w:ind w:firstLine="720"/>
        <w:rPr>
          <w:del w:id="318" w:author="Abhishek Behera" w:date="2016-10-24T15:23:00Z"/>
          <w:sz w:val="24"/>
        </w:rPr>
      </w:pPr>
    </w:p>
    <w:p w:rsidR="00C0351E" w:rsidDel="00A627B0" w:rsidRDefault="00C0351E" w:rsidP="00241BAA">
      <w:pPr>
        <w:pStyle w:val="NoSpacing"/>
        <w:ind w:firstLine="720"/>
        <w:rPr>
          <w:del w:id="319" w:author="Abhishek Behera" w:date="2016-10-24T15:23:00Z"/>
          <w:sz w:val="24"/>
        </w:rPr>
      </w:pPr>
    </w:p>
    <w:p w:rsidR="00C0351E" w:rsidRDefault="00C0351E" w:rsidP="00A627B0">
      <w:pPr>
        <w:pStyle w:val="NoSpacing"/>
        <w:rPr>
          <w:sz w:val="24"/>
        </w:rPr>
        <w:pPrChange w:id="320" w:author="Abhishek Behera" w:date="2016-10-24T15:23:00Z">
          <w:pPr>
            <w:pStyle w:val="NoSpacing"/>
            <w:ind w:firstLine="720"/>
          </w:pPr>
        </w:pPrChange>
      </w:pPr>
    </w:p>
    <w:p w:rsidR="00C0351E" w:rsidRDefault="00C0351E" w:rsidP="00241BAA">
      <w:pPr>
        <w:pStyle w:val="NoSpacing"/>
        <w:ind w:firstLine="720"/>
        <w:rPr>
          <w:sz w:val="24"/>
        </w:rPr>
      </w:pPr>
    </w:p>
    <w:p w:rsidR="00C0351E" w:rsidRPr="00897321" w:rsidRDefault="00C0351E" w:rsidP="00C0351E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Toolbox name: R_WMA_TTR</w:t>
      </w:r>
    </w:p>
    <w:p w:rsidR="00C0351E" w:rsidRDefault="00C0351E" w:rsidP="00C0351E">
      <w:pPr>
        <w:pStyle w:val="NoSpacing"/>
        <w:ind w:left="720"/>
        <w:rPr>
          <w:sz w:val="24"/>
        </w:rPr>
      </w:pPr>
    </w:p>
    <w:p w:rsidR="00C0351E" w:rsidRDefault="00C0351E" w:rsidP="00C0351E">
      <w:pPr>
        <w:pStyle w:val="NoSpacing"/>
        <w:ind w:left="720"/>
        <w:rPr>
          <w:sz w:val="24"/>
        </w:rPr>
      </w:pPr>
      <w:r>
        <w:rPr>
          <w:sz w:val="24"/>
        </w:rPr>
        <w:t>Sub-operators: read data WMA TTR, R Moving Averages</w:t>
      </w:r>
    </w:p>
    <w:p w:rsidR="00C0351E" w:rsidRDefault="00C0351E" w:rsidP="00C0351E">
      <w:pPr>
        <w:pStyle w:val="NoSpacing"/>
        <w:ind w:left="720"/>
        <w:rPr>
          <w:sz w:val="24"/>
        </w:rPr>
      </w:pPr>
      <w:r>
        <w:rPr>
          <w:sz w:val="24"/>
        </w:rPr>
        <w:t>Read data WMA TTR: For reading input file</w:t>
      </w:r>
    </w:p>
    <w:p w:rsidR="00C0351E" w:rsidRDefault="00C0351E" w:rsidP="00C0351E">
      <w:pPr>
        <w:pStyle w:val="NoSpacing"/>
        <w:ind w:firstLine="720"/>
        <w:rPr>
          <w:sz w:val="24"/>
        </w:rPr>
      </w:pPr>
      <w:r>
        <w:rPr>
          <w:sz w:val="24"/>
        </w:rPr>
        <w:t>R Moving Averages: (from R-script)</w:t>
      </w:r>
    </w:p>
    <w:p w:rsidR="00241BAA" w:rsidRDefault="00241BAA" w:rsidP="00241BAA">
      <w:pPr>
        <w:pStyle w:val="NoSpacing"/>
        <w:ind w:firstLine="720"/>
        <w:rPr>
          <w:sz w:val="24"/>
        </w:rPr>
      </w:pPr>
    </w:p>
    <w:p w:rsidR="00C0351E" w:rsidRDefault="00C0351E" w:rsidP="00C0351E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778"/>
      </w:tblGrid>
      <w:tr w:rsidR="00C407CC" w:rsidTr="002E1ADD">
        <w:tc>
          <w:tcPr>
            <w:tcW w:w="2108" w:type="dxa"/>
            <w:vAlign w:val="center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R_WMA_TTR</w:t>
            </w:r>
          </w:p>
        </w:tc>
        <w:tc>
          <w:tcPr>
            <w:tcW w:w="1948" w:type="dxa"/>
          </w:tcPr>
          <w:p w:rsidR="00400FA9" w:rsidRDefault="00400FA9" w:rsidP="00400FA9">
            <w:pPr>
              <w:pStyle w:val="NoSpacing"/>
              <w:rPr>
                <w:ins w:id="321" w:author="Abhishek Behera" w:date="2016-10-24T16:00:00Z"/>
                <w:sz w:val="24"/>
              </w:rPr>
              <w:pPrChange w:id="322" w:author="Abhishek Behera" w:date="2016-10-24T16:00:00Z">
                <w:pPr>
                  <w:pStyle w:val="NoSpacing"/>
                  <w:jc w:val="center"/>
                </w:pPr>
              </w:pPrChange>
            </w:pPr>
          </w:p>
          <w:p w:rsidR="00400FA9" w:rsidRDefault="00400FA9" w:rsidP="00400FA9">
            <w:pPr>
              <w:pStyle w:val="NoSpacing"/>
              <w:jc w:val="center"/>
              <w:rPr>
                <w:ins w:id="323" w:author="Abhishek Behera" w:date="2016-10-24T16:00:00Z"/>
                <w:sz w:val="24"/>
              </w:rPr>
            </w:pPr>
            <w:ins w:id="324" w:author="Abhishek Behera" w:date="2016-10-24T16:00:00Z">
              <w:r>
                <w:rPr>
                  <w:sz w:val="24"/>
                </w:rPr>
                <w:t>WMA(n)</w:t>
              </w:r>
            </w:ins>
          </w:p>
          <w:p w:rsidR="00C407CC" w:rsidDel="00400FA9" w:rsidRDefault="00C407CC" w:rsidP="002E1ADD">
            <w:pPr>
              <w:pStyle w:val="NoSpacing"/>
              <w:jc w:val="center"/>
              <w:rPr>
                <w:del w:id="325" w:author="Abhishek Behera" w:date="2016-10-24T16:00:00Z"/>
                <w:sz w:val="24"/>
              </w:rPr>
            </w:pPr>
            <w:del w:id="326" w:author="Abhishek Behera" w:date="2016-10-24T16:00:00Z">
              <w:r w:rsidDel="00400FA9">
                <w:rPr>
                  <w:sz w:val="24"/>
                </w:rPr>
                <w:delText>WMA(n)</w:delText>
              </w:r>
            </w:del>
          </w:p>
          <w:p w:rsidR="00C407CC" w:rsidRPr="007D74A6" w:rsidRDefault="00C407CC" w:rsidP="00400FA9">
            <w:pPr>
              <w:pStyle w:val="NoSpacing"/>
              <w:rPr>
                <w:sz w:val="24"/>
              </w:rPr>
              <w:pPrChange w:id="327" w:author="Abhishek Behera" w:date="2016-10-24T16:00:00Z">
                <w:pPr>
                  <w:pStyle w:val="NoSpacing"/>
                  <w:jc w:val="center"/>
                </w:pPr>
              </w:pPrChange>
            </w:pPr>
            <w:del w:id="328" w:author="Abhishek Behera" w:date="2016-10-24T16:00:00Z">
              <w:r w:rsidDel="00400FA9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778" w:type="dxa"/>
          </w:tcPr>
          <w:p w:rsidR="00C407CC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WMA(n)</w:t>
            </w:r>
          </w:p>
          <w:p w:rsidR="00C407CC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329" w:author="Abhishek Behera" w:date="2016-10-24T15:36:00Z">
              <w:r>
                <w:rPr>
                  <w:sz w:val="24"/>
                </w:rPr>
                <w:t>ate</w:t>
              </w:r>
            </w:ins>
            <w:del w:id="330" w:author="Abhishek Behera" w:date="2016-10-24T15:36:00Z">
              <w:r w:rsidDel="00C407CC">
                <w:rPr>
                  <w:sz w:val="24"/>
                </w:rPr>
                <w:delText>t:</w:delText>
              </w:r>
            </w:del>
          </w:p>
        </w:tc>
      </w:tr>
      <w:tr w:rsidR="00C407CC" w:rsidTr="002E1ADD">
        <w:tc>
          <w:tcPr>
            <w:tcW w:w="210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331" w:author="Abhishek Behera" w:date="2016-10-24T15:35:00Z">
              <w:r w:rsidDel="00C407CC">
                <w:rPr>
                  <w:sz w:val="24"/>
                </w:rPr>
                <w:delText>,5,8,13,21,34</w:delText>
              </w:r>
            </w:del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32" w:author="Abhishek Behera" w:date="2016-10-24T15:36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c>
          <w:tcPr>
            <w:tcW w:w="210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33" w:author="Abhishek Behera" w:date="2016-10-24T15:35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34" w:author="Abhishek Behera" w:date="2016-10-24T15:35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35" w:author="Abhishek Behera" w:date="2016-10-24T15:36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c>
          <w:tcPr>
            <w:tcW w:w="210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36" w:author="Abhishek Behera" w:date="2016-10-24T15:35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37" w:author="Abhishek Behera" w:date="2016-10-24T15:35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38" w:author="Abhishek Behera" w:date="2016-10-24T15:36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c>
          <w:tcPr>
            <w:tcW w:w="2108" w:type="dxa"/>
          </w:tcPr>
          <w:p w:rsidR="00C407CC" w:rsidRPr="007D74A6" w:rsidRDefault="00C407CC" w:rsidP="00C407CC">
            <w:pPr>
              <w:pStyle w:val="NoSpacing"/>
              <w:jc w:val="center"/>
              <w:rPr>
                <w:sz w:val="24"/>
              </w:rPr>
              <w:pPrChange w:id="339" w:author="Abhishek Behera" w:date="2016-10-24T15:37:00Z">
                <w:pPr>
                  <w:pStyle w:val="NoSpacing"/>
                </w:pPr>
              </w:pPrChange>
            </w:pPr>
            <w:ins w:id="340" w:author="Abhishek Behera" w:date="2016-10-24T15:35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41" w:author="Abhishek Behera" w:date="2016-10-24T15:35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42" w:author="Abhishek Behera" w:date="2016-10-24T15:36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rPr>
          <w:ins w:id="343" w:author="Abhishek Behera" w:date="2016-10-24T15:37:00Z"/>
        </w:trPr>
        <w:tc>
          <w:tcPr>
            <w:tcW w:w="2108" w:type="dxa"/>
          </w:tcPr>
          <w:p w:rsidR="00C407CC" w:rsidRDefault="00C407CC" w:rsidP="00C407CC">
            <w:pPr>
              <w:pStyle w:val="NoSpacing"/>
              <w:jc w:val="center"/>
              <w:rPr>
                <w:ins w:id="344" w:author="Abhishek Behera" w:date="2016-10-24T15:37:00Z"/>
                <w:sz w:val="24"/>
              </w:rPr>
              <w:pPrChange w:id="345" w:author="Abhishek Behera" w:date="2016-10-24T15:37:00Z">
                <w:pPr>
                  <w:pStyle w:val="NoSpacing"/>
                </w:pPr>
              </w:pPrChange>
            </w:pPr>
            <w:ins w:id="346" w:author="Abhishek Behera" w:date="2016-10-24T15:37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C407CC" w:rsidRDefault="00C407CC" w:rsidP="002E1ADD">
            <w:pPr>
              <w:pStyle w:val="NoSpacing"/>
              <w:jc w:val="center"/>
              <w:rPr>
                <w:ins w:id="347" w:author="Abhishek Behera" w:date="2016-10-24T15:37:00Z"/>
                <w:sz w:val="24"/>
              </w:rPr>
            </w:pPr>
            <w:ins w:id="348" w:author="Abhishek Behera" w:date="2016-10-24T15:37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C407CC" w:rsidRDefault="00C407CC" w:rsidP="002E1ADD">
            <w:pPr>
              <w:pStyle w:val="NoSpacing"/>
              <w:jc w:val="center"/>
              <w:rPr>
                <w:ins w:id="349" w:author="Abhishek Behera" w:date="2016-10-24T15:37:00Z"/>
                <w:sz w:val="24"/>
              </w:rPr>
            </w:pPr>
            <w:ins w:id="350" w:author="Abhishek Behera" w:date="2016-10-24T15:37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rPr>
          <w:ins w:id="351" w:author="Abhishek Behera" w:date="2016-10-24T15:37:00Z"/>
        </w:trPr>
        <w:tc>
          <w:tcPr>
            <w:tcW w:w="2108" w:type="dxa"/>
          </w:tcPr>
          <w:p w:rsidR="00C407CC" w:rsidRDefault="00C407CC" w:rsidP="00C407CC">
            <w:pPr>
              <w:pStyle w:val="NoSpacing"/>
              <w:jc w:val="center"/>
              <w:rPr>
                <w:ins w:id="352" w:author="Abhishek Behera" w:date="2016-10-24T15:37:00Z"/>
                <w:sz w:val="24"/>
              </w:rPr>
              <w:pPrChange w:id="353" w:author="Abhishek Behera" w:date="2016-10-24T15:37:00Z">
                <w:pPr>
                  <w:pStyle w:val="NoSpacing"/>
                </w:pPr>
              </w:pPrChange>
            </w:pPr>
            <w:ins w:id="354" w:author="Abhishek Behera" w:date="2016-10-24T15:37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C407CC" w:rsidRDefault="00C407CC" w:rsidP="002E1ADD">
            <w:pPr>
              <w:pStyle w:val="NoSpacing"/>
              <w:jc w:val="center"/>
              <w:rPr>
                <w:ins w:id="355" w:author="Abhishek Behera" w:date="2016-10-24T15:37:00Z"/>
                <w:sz w:val="24"/>
              </w:rPr>
            </w:pPr>
            <w:ins w:id="356" w:author="Abhishek Behera" w:date="2016-10-24T15:37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C407CC" w:rsidRDefault="00C407CC" w:rsidP="002E1ADD">
            <w:pPr>
              <w:pStyle w:val="NoSpacing"/>
              <w:jc w:val="center"/>
              <w:rPr>
                <w:ins w:id="357" w:author="Abhishek Behera" w:date="2016-10-24T15:37:00Z"/>
                <w:sz w:val="24"/>
              </w:rPr>
            </w:pPr>
            <w:ins w:id="358" w:author="Abhishek Behera" w:date="2016-10-24T15:37:00Z">
              <w:r>
                <w:rPr>
                  <w:sz w:val="24"/>
                </w:rPr>
                <w:t>9/30/2016</w:t>
              </w:r>
            </w:ins>
          </w:p>
        </w:tc>
      </w:tr>
    </w:tbl>
    <w:p w:rsidR="00C0351E" w:rsidRDefault="00C0351E" w:rsidP="00241BAA">
      <w:pPr>
        <w:pStyle w:val="NoSpacing"/>
        <w:ind w:firstLine="720"/>
        <w:rPr>
          <w:sz w:val="24"/>
        </w:rPr>
      </w:pPr>
    </w:p>
    <w:p w:rsidR="00C52185" w:rsidRPr="00897321" w:rsidRDefault="00C52185" w:rsidP="00C52185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Toolbox name: R_DEMA_TTR</w:t>
      </w:r>
    </w:p>
    <w:p w:rsidR="00C52185" w:rsidRDefault="00C52185" w:rsidP="00C52185">
      <w:pPr>
        <w:pStyle w:val="NoSpacing"/>
        <w:ind w:left="720"/>
        <w:rPr>
          <w:sz w:val="24"/>
        </w:rPr>
      </w:pPr>
    </w:p>
    <w:p w:rsidR="00C52185" w:rsidRDefault="00C52185" w:rsidP="00C52185">
      <w:pPr>
        <w:pStyle w:val="NoSpacing"/>
        <w:ind w:left="720"/>
        <w:rPr>
          <w:sz w:val="24"/>
        </w:rPr>
      </w:pPr>
      <w:r>
        <w:rPr>
          <w:sz w:val="24"/>
        </w:rPr>
        <w:t>Sub-operators: Execute R (10), Execute R</w:t>
      </w:r>
    </w:p>
    <w:p w:rsidR="00C52185" w:rsidRDefault="00C52185" w:rsidP="00C52185">
      <w:pPr>
        <w:pStyle w:val="NoSpacing"/>
        <w:ind w:left="720"/>
        <w:rPr>
          <w:sz w:val="24"/>
        </w:rPr>
      </w:pPr>
      <w:r>
        <w:rPr>
          <w:sz w:val="24"/>
        </w:rPr>
        <w:t>Execute R (10): For reading input file</w:t>
      </w:r>
    </w:p>
    <w:p w:rsidR="00C52185" w:rsidRDefault="00C52185" w:rsidP="00C52185">
      <w:pPr>
        <w:pStyle w:val="NoSpacing"/>
        <w:ind w:firstLine="720"/>
        <w:rPr>
          <w:sz w:val="24"/>
        </w:rPr>
      </w:pPr>
      <w:r>
        <w:rPr>
          <w:sz w:val="24"/>
        </w:rPr>
        <w:t>Execute R: (from R-script)</w:t>
      </w:r>
    </w:p>
    <w:p w:rsidR="00C52185" w:rsidRDefault="00C52185" w:rsidP="00C52185">
      <w:pPr>
        <w:pStyle w:val="NoSpacing"/>
        <w:ind w:firstLine="720"/>
        <w:rPr>
          <w:sz w:val="24"/>
        </w:rPr>
      </w:pPr>
    </w:p>
    <w:p w:rsidR="00C52185" w:rsidRDefault="00C52185" w:rsidP="00C52185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778"/>
      </w:tblGrid>
      <w:tr w:rsidR="00C407CC" w:rsidTr="002E1ADD">
        <w:tc>
          <w:tcPr>
            <w:tcW w:w="2108" w:type="dxa"/>
            <w:vAlign w:val="center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R_DEMA_TTR</w:t>
            </w:r>
          </w:p>
        </w:tc>
        <w:tc>
          <w:tcPr>
            <w:tcW w:w="1948" w:type="dxa"/>
          </w:tcPr>
          <w:p w:rsidR="00400FA9" w:rsidRDefault="00400FA9" w:rsidP="002E1ADD">
            <w:pPr>
              <w:pStyle w:val="NoSpacing"/>
              <w:jc w:val="center"/>
              <w:rPr>
                <w:ins w:id="359" w:author="Abhishek Behera" w:date="2016-10-24T16:00:00Z"/>
                <w:sz w:val="24"/>
              </w:rPr>
            </w:pPr>
          </w:p>
          <w:p w:rsidR="00400FA9" w:rsidRDefault="00400FA9" w:rsidP="00400FA9">
            <w:pPr>
              <w:pStyle w:val="NoSpacing"/>
              <w:jc w:val="center"/>
              <w:rPr>
                <w:ins w:id="360" w:author="Abhishek Behera" w:date="2016-10-24T16:00:00Z"/>
                <w:sz w:val="24"/>
              </w:rPr>
            </w:pPr>
            <w:proofErr w:type="spellStart"/>
            <w:ins w:id="361" w:author="Abhishek Behera" w:date="2016-10-24T16:00:00Z">
              <w:r>
                <w:rPr>
                  <w:sz w:val="24"/>
                </w:rPr>
                <w:t>dema</w:t>
              </w:r>
              <w:proofErr w:type="spellEnd"/>
              <w:r>
                <w:rPr>
                  <w:sz w:val="24"/>
                </w:rPr>
                <w:t>(n)</w:t>
              </w:r>
            </w:ins>
          </w:p>
          <w:p w:rsidR="00C407CC" w:rsidDel="00400FA9" w:rsidRDefault="00C407CC" w:rsidP="002E1ADD">
            <w:pPr>
              <w:pStyle w:val="NoSpacing"/>
              <w:jc w:val="center"/>
              <w:rPr>
                <w:del w:id="362" w:author="Abhishek Behera" w:date="2016-10-24T16:00:00Z"/>
                <w:sz w:val="24"/>
              </w:rPr>
            </w:pPr>
            <w:del w:id="363" w:author="Abhishek Behera" w:date="2016-10-24T16:00:00Z">
              <w:r w:rsidDel="00400FA9">
                <w:rPr>
                  <w:sz w:val="24"/>
                </w:rPr>
                <w:delText>dema(n)</w:delText>
              </w:r>
            </w:del>
          </w:p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del w:id="364" w:author="Abhishek Behera" w:date="2016-10-24T16:00:00Z">
              <w:r w:rsidDel="00400FA9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778" w:type="dxa"/>
          </w:tcPr>
          <w:p w:rsidR="00C407CC" w:rsidRDefault="00C407CC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dema</w:t>
            </w:r>
            <w:proofErr w:type="spellEnd"/>
            <w:r>
              <w:rPr>
                <w:sz w:val="24"/>
              </w:rPr>
              <w:t>(n)</w:t>
            </w:r>
          </w:p>
          <w:p w:rsidR="00C407CC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365" w:author="Abhishek Behera" w:date="2016-10-24T15:44:00Z">
              <w:r w:rsidR="00E716F2">
                <w:rPr>
                  <w:sz w:val="24"/>
                </w:rPr>
                <w:t>ate</w:t>
              </w:r>
            </w:ins>
            <w:del w:id="366" w:author="Abhishek Behera" w:date="2016-10-24T15:44:00Z">
              <w:r w:rsidDel="00E716F2">
                <w:rPr>
                  <w:sz w:val="24"/>
                </w:rPr>
                <w:delText>t:</w:delText>
              </w:r>
            </w:del>
          </w:p>
        </w:tc>
      </w:tr>
      <w:tr w:rsidR="00C407CC" w:rsidTr="002E1ADD">
        <w:tc>
          <w:tcPr>
            <w:tcW w:w="210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367" w:author="Abhishek Behera" w:date="2016-10-24T15:42:00Z">
              <w:r w:rsidDel="00C407CC">
                <w:rPr>
                  <w:sz w:val="24"/>
                </w:rPr>
                <w:delText>,5,8,13,21,34</w:delText>
              </w:r>
            </w:del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68" w:author="Abhishek Behera" w:date="2016-10-24T15:43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c>
          <w:tcPr>
            <w:tcW w:w="210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69" w:author="Abhishek Behera" w:date="2016-10-24T15:43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70" w:author="Abhishek Behera" w:date="2016-10-24T15:43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71" w:author="Abhishek Behera" w:date="2016-10-24T15:43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c>
          <w:tcPr>
            <w:tcW w:w="210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72" w:author="Abhishek Behera" w:date="2016-10-24T15:43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73" w:author="Abhishek Behera" w:date="2016-10-24T15:43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74" w:author="Abhishek Behera" w:date="2016-10-24T15:43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c>
          <w:tcPr>
            <w:tcW w:w="2108" w:type="dxa"/>
          </w:tcPr>
          <w:p w:rsidR="00C407CC" w:rsidRPr="007D74A6" w:rsidRDefault="00C407CC" w:rsidP="00C407CC">
            <w:pPr>
              <w:pStyle w:val="NoSpacing"/>
              <w:jc w:val="center"/>
              <w:rPr>
                <w:sz w:val="24"/>
              </w:rPr>
              <w:pPrChange w:id="375" w:author="Abhishek Behera" w:date="2016-10-24T15:43:00Z">
                <w:pPr>
                  <w:pStyle w:val="NoSpacing"/>
                </w:pPr>
              </w:pPrChange>
            </w:pPr>
            <w:ins w:id="376" w:author="Abhishek Behera" w:date="2016-10-24T15:43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77" w:author="Abhishek Behera" w:date="2016-10-24T15:43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sz w:val="24"/>
              </w:rPr>
            </w:pPr>
            <w:ins w:id="378" w:author="Abhishek Behera" w:date="2016-10-24T15:43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rPr>
          <w:ins w:id="379" w:author="Veeravalli, Harshasandeep" w:date="2016-10-06T11:12:00Z"/>
        </w:trPr>
        <w:tc>
          <w:tcPr>
            <w:tcW w:w="2108" w:type="dxa"/>
          </w:tcPr>
          <w:p w:rsidR="00C407CC" w:rsidRPr="007D74A6" w:rsidRDefault="00C407CC" w:rsidP="00C407CC">
            <w:pPr>
              <w:pStyle w:val="NoSpacing"/>
              <w:jc w:val="center"/>
              <w:rPr>
                <w:ins w:id="380" w:author="Veeravalli, Harshasandeep" w:date="2016-10-06T11:12:00Z"/>
                <w:sz w:val="24"/>
              </w:rPr>
              <w:pPrChange w:id="381" w:author="Abhishek Behera" w:date="2016-10-24T15:43:00Z">
                <w:pPr>
                  <w:pStyle w:val="NoSpacing"/>
                </w:pPr>
              </w:pPrChange>
            </w:pPr>
            <w:ins w:id="382" w:author="Abhishek Behera" w:date="2016-10-24T15:43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ins w:id="383" w:author="Veeravalli, Harshasandeep" w:date="2016-10-06T11:12:00Z"/>
                <w:sz w:val="24"/>
              </w:rPr>
            </w:pPr>
            <w:ins w:id="384" w:author="Abhishek Behera" w:date="2016-10-24T15:43:00Z">
              <w:r>
                <w:rPr>
                  <w:sz w:val="24"/>
                </w:rPr>
                <w:t>21</w:t>
              </w:r>
            </w:ins>
            <w:ins w:id="385" w:author="Veeravalli, Harshasandeep" w:date="2016-10-06T11:12:00Z">
              <w:del w:id="386" w:author="Abhishek Behera" w:date="2016-10-24T15:43:00Z">
                <w:r w:rsidDel="00C407CC">
                  <w:rPr>
                    <w:sz w:val="24"/>
                  </w:rPr>
                  <w:delText>55</w:delText>
                </w:r>
              </w:del>
            </w:ins>
          </w:p>
        </w:tc>
        <w:tc>
          <w:tcPr>
            <w:tcW w:w="1778" w:type="dxa"/>
          </w:tcPr>
          <w:p w:rsidR="00C407CC" w:rsidRPr="007D74A6" w:rsidRDefault="00C407CC" w:rsidP="002E1ADD">
            <w:pPr>
              <w:pStyle w:val="NoSpacing"/>
              <w:jc w:val="center"/>
              <w:rPr>
                <w:ins w:id="387" w:author="Veeravalli, Harshasandeep" w:date="2016-10-06T11:12:00Z"/>
                <w:sz w:val="24"/>
              </w:rPr>
            </w:pPr>
            <w:ins w:id="388" w:author="Abhishek Behera" w:date="2016-10-24T15:43:00Z">
              <w:r>
                <w:rPr>
                  <w:sz w:val="24"/>
                </w:rPr>
                <w:t>9/30/2016</w:t>
              </w:r>
            </w:ins>
          </w:p>
        </w:tc>
      </w:tr>
      <w:tr w:rsidR="00C407CC" w:rsidTr="002E1ADD">
        <w:trPr>
          <w:ins w:id="389" w:author="Abhishek Behera" w:date="2016-10-24T15:44:00Z"/>
        </w:trPr>
        <w:tc>
          <w:tcPr>
            <w:tcW w:w="2108" w:type="dxa"/>
          </w:tcPr>
          <w:p w:rsidR="00C407CC" w:rsidRDefault="00C407CC" w:rsidP="00C407CC">
            <w:pPr>
              <w:pStyle w:val="NoSpacing"/>
              <w:jc w:val="center"/>
              <w:rPr>
                <w:ins w:id="390" w:author="Abhishek Behera" w:date="2016-10-24T15:44:00Z"/>
                <w:sz w:val="24"/>
              </w:rPr>
            </w:pPr>
            <w:ins w:id="391" w:author="Abhishek Behera" w:date="2016-10-24T15:44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C407CC" w:rsidRDefault="00C407CC" w:rsidP="002E1ADD">
            <w:pPr>
              <w:pStyle w:val="NoSpacing"/>
              <w:jc w:val="center"/>
              <w:rPr>
                <w:ins w:id="392" w:author="Abhishek Behera" w:date="2016-10-24T15:44:00Z"/>
                <w:sz w:val="24"/>
              </w:rPr>
            </w:pPr>
            <w:ins w:id="393" w:author="Abhishek Behera" w:date="2016-10-24T15:44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C407CC" w:rsidRDefault="00E716F2" w:rsidP="002E1ADD">
            <w:pPr>
              <w:pStyle w:val="NoSpacing"/>
              <w:jc w:val="center"/>
              <w:rPr>
                <w:ins w:id="394" w:author="Abhishek Behera" w:date="2016-10-24T15:44:00Z"/>
                <w:sz w:val="24"/>
              </w:rPr>
            </w:pPr>
            <w:ins w:id="395" w:author="Abhishek Behera" w:date="2016-10-24T15:44:00Z">
              <w:r>
                <w:rPr>
                  <w:sz w:val="24"/>
                </w:rPr>
                <w:t>9/30/2016</w:t>
              </w:r>
            </w:ins>
          </w:p>
        </w:tc>
      </w:tr>
    </w:tbl>
    <w:p w:rsidR="00C52185" w:rsidRDefault="00C52185" w:rsidP="00C52185">
      <w:pPr>
        <w:pStyle w:val="NoSpacing"/>
        <w:ind w:firstLine="720"/>
        <w:rPr>
          <w:ins w:id="396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397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398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399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0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1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2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3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4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5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6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7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8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09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10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11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ins w:id="412" w:author="Abhishek Behera" w:date="2016-10-24T16:02:00Z"/>
          <w:sz w:val="24"/>
        </w:rPr>
      </w:pPr>
    </w:p>
    <w:p w:rsidR="00013802" w:rsidRDefault="00013802" w:rsidP="00C52185">
      <w:pPr>
        <w:pStyle w:val="NoSpacing"/>
        <w:ind w:firstLine="720"/>
        <w:rPr>
          <w:sz w:val="24"/>
        </w:rPr>
      </w:pPr>
    </w:p>
    <w:p w:rsidR="00C52185" w:rsidRPr="00897321" w:rsidRDefault="00C52185" w:rsidP="00C52185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Toolbox name: R_ZLEMA_TTR</w:t>
      </w:r>
    </w:p>
    <w:p w:rsidR="00C52185" w:rsidRDefault="00C52185" w:rsidP="00C52185">
      <w:pPr>
        <w:pStyle w:val="NoSpacing"/>
        <w:ind w:left="720"/>
        <w:rPr>
          <w:sz w:val="24"/>
        </w:rPr>
      </w:pPr>
    </w:p>
    <w:p w:rsidR="00C52185" w:rsidRDefault="00C52185" w:rsidP="00C52185">
      <w:pPr>
        <w:pStyle w:val="NoSpacing"/>
        <w:ind w:left="720"/>
        <w:rPr>
          <w:sz w:val="24"/>
        </w:rPr>
      </w:pPr>
      <w:r>
        <w:rPr>
          <w:sz w:val="24"/>
        </w:rPr>
        <w:t>Sub-operators: Execute R (11), Execute R (12)</w:t>
      </w:r>
    </w:p>
    <w:p w:rsidR="00C52185" w:rsidRDefault="00C52185" w:rsidP="00C52185">
      <w:pPr>
        <w:pStyle w:val="NoSpacing"/>
        <w:ind w:left="720"/>
        <w:rPr>
          <w:sz w:val="24"/>
        </w:rPr>
      </w:pPr>
      <w:r>
        <w:rPr>
          <w:sz w:val="24"/>
        </w:rPr>
        <w:t>Execute R (11): For reading input file</w:t>
      </w:r>
    </w:p>
    <w:p w:rsidR="00C52185" w:rsidRDefault="00C52185" w:rsidP="00C52185">
      <w:pPr>
        <w:pStyle w:val="NoSpacing"/>
        <w:ind w:firstLine="720"/>
        <w:rPr>
          <w:sz w:val="24"/>
        </w:rPr>
      </w:pPr>
      <w:r>
        <w:rPr>
          <w:sz w:val="24"/>
        </w:rPr>
        <w:t>Execute R</w:t>
      </w:r>
      <w:r w:rsidR="00145DDB">
        <w:rPr>
          <w:sz w:val="24"/>
        </w:rPr>
        <w:t xml:space="preserve"> (12)</w:t>
      </w:r>
      <w:r>
        <w:rPr>
          <w:sz w:val="24"/>
        </w:rPr>
        <w:t>: (from R-script)</w:t>
      </w:r>
    </w:p>
    <w:p w:rsidR="00C52185" w:rsidRDefault="00C52185" w:rsidP="00C52185">
      <w:pPr>
        <w:pStyle w:val="NoSpacing"/>
        <w:ind w:firstLine="720"/>
        <w:rPr>
          <w:sz w:val="24"/>
        </w:rPr>
      </w:pPr>
    </w:p>
    <w:p w:rsidR="00145DDB" w:rsidRPr="00145DDB" w:rsidRDefault="00145DDB" w:rsidP="00145DDB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n</w:t>
      </w:r>
      <w:r w:rsidRPr="00767AA7">
        <w:rPr>
          <w:b/>
          <w:sz w:val="24"/>
        </w:rPr>
        <w:t>= 3,5,8,13,21,34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778"/>
      </w:tblGrid>
      <w:tr w:rsidR="00013802" w:rsidTr="002E1ADD">
        <w:tc>
          <w:tcPr>
            <w:tcW w:w="2108" w:type="dxa"/>
            <w:vAlign w:val="center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R_ZLEMA_TTR</w:t>
            </w:r>
          </w:p>
        </w:tc>
        <w:tc>
          <w:tcPr>
            <w:tcW w:w="1948" w:type="dxa"/>
          </w:tcPr>
          <w:p w:rsidR="00013802" w:rsidRDefault="00013802" w:rsidP="002E1ADD">
            <w:pPr>
              <w:pStyle w:val="NoSpacing"/>
              <w:jc w:val="center"/>
              <w:rPr>
                <w:ins w:id="413" w:author="Abhishek Behera" w:date="2016-10-24T16:03:00Z"/>
                <w:sz w:val="24"/>
              </w:rPr>
            </w:pPr>
          </w:p>
          <w:p w:rsidR="00013802" w:rsidRDefault="00013802" w:rsidP="00013802">
            <w:pPr>
              <w:pStyle w:val="NoSpacing"/>
              <w:jc w:val="center"/>
              <w:rPr>
                <w:ins w:id="414" w:author="Abhishek Behera" w:date="2016-10-24T16:03:00Z"/>
                <w:sz w:val="24"/>
              </w:rPr>
            </w:pPr>
            <w:proofErr w:type="spellStart"/>
            <w:ins w:id="415" w:author="Abhishek Behera" w:date="2016-10-24T16:03:00Z">
              <w:r>
                <w:rPr>
                  <w:sz w:val="24"/>
                </w:rPr>
                <w:t>zl</w:t>
              </w:r>
              <w:proofErr w:type="spellEnd"/>
              <w:r>
                <w:rPr>
                  <w:sz w:val="24"/>
                </w:rPr>
                <w:t>(n)</w:t>
              </w:r>
            </w:ins>
          </w:p>
          <w:p w:rsidR="00013802" w:rsidDel="00013802" w:rsidRDefault="00013802" w:rsidP="002E1ADD">
            <w:pPr>
              <w:pStyle w:val="NoSpacing"/>
              <w:jc w:val="center"/>
              <w:rPr>
                <w:del w:id="416" w:author="Abhishek Behera" w:date="2016-10-24T16:03:00Z"/>
                <w:sz w:val="24"/>
              </w:rPr>
            </w:pPr>
            <w:del w:id="417" w:author="Abhishek Behera" w:date="2016-10-24T16:03:00Z">
              <w:r w:rsidDel="00013802">
                <w:rPr>
                  <w:sz w:val="24"/>
                </w:rPr>
                <w:delText>zl(n)</w:delText>
              </w:r>
            </w:del>
          </w:p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del w:id="418" w:author="Abhishek Behera" w:date="2016-10-24T16:00:00Z">
              <w:r w:rsidDel="00013802">
                <w:rPr>
                  <w:sz w:val="24"/>
                </w:rPr>
                <w:delText>Version 09/30/2016</w:delText>
              </w:r>
            </w:del>
          </w:p>
        </w:tc>
        <w:tc>
          <w:tcPr>
            <w:tcW w:w="1778" w:type="dxa"/>
          </w:tcPr>
          <w:p w:rsidR="00013802" w:rsidRDefault="00013802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zl</w:t>
            </w:r>
            <w:proofErr w:type="spellEnd"/>
            <w:r>
              <w:rPr>
                <w:sz w:val="24"/>
              </w:rPr>
              <w:t>(n)</w:t>
            </w:r>
          </w:p>
          <w:p w:rsidR="00013802" w:rsidRDefault="00013802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419" w:author="Abhishek Behera" w:date="2016-10-24T16:01:00Z">
              <w:r>
                <w:rPr>
                  <w:sz w:val="24"/>
                </w:rPr>
                <w:t>ate</w:t>
              </w:r>
            </w:ins>
            <w:del w:id="420" w:author="Abhishek Behera" w:date="2016-10-24T16:01:00Z">
              <w:r w:rsidDel="00013802">
                <w:rPr>
                  <w:sz w:val="24"/>
                </w:rPr>
                <w:delText>t:</w:delText>
              </w:r>
            </w:del>
          </w:p>
        </w:tc>
      </w:tr>
      <w:tr w:rsidR="00013802" w:rsidTr="002E1ADD">
        <w:tc>
          <w:tcPr>
            <w:tcW w:w="210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4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del w:id="421" w:author="Abhishek Behera" w:date="2016-10-24T16:00:00Z">
              <w:r w:rsidDel="00400FA9">
                <w:rPr>
                  <w:sz w:val="24"/>
                </w:rPr>
                <w:delText>,5,8,13,21,34</w:delText>
              </w:r>
            </w:del>
          </w:p>
        </w:tc>
        <w:tc>
          <w:tcPr>
            <w:tcW w:w="177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22" w:author="Abhishek Behera" w:date="2016-10-24T16:01:00Z">
              <w:r>
                <w:rPr>
                  <w:sz w:val="24"/>
                </w:rPr>
                <w:t>9/30/2016</w:t>
              </w:r>
            </w:ins>
          </w:p>
        </w:tc>
      </w:tr>
      <w:tr w:rsidR="00013802" w:rsidTr="002E1ADD">
        <w:tc>
          <w:tcPr>
            <w:tcW w:w="210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23" w:author="Abhishek Behera" w:date="2016-10-24T16:01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24" w:author="Abhishek Behera" w:date="2016-10-24T16:01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25" w:author="Abhishek Behera" w:date="2016-10-24T16:01:00Z">
              <w:r>
                <w:rPr>
                  <w:sz w:val="24"/>
                </w:rPr>
                <w:t>9/30/2016</w:t>
              </w:r>
            </w:ins>
          </w:p>
        </w:tc>
      </w:tr>
      <w:tr w:rsidR="00013802" w:rsidTr="002E1ADD">
        <w:tc>
          <w:tcPr>
            <w:tcW w:w="210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26" w:author="Abhishek Behera" w:date="2016-10-24T16:01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27" w:author="Abhishek Behera" w:date="2016-10-24T16:01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28" w:author="Abhishek Behera" w:date="2016-10-24T16:01:00Z">
              <w:r>
                <w:rPr>
                  <w:sz w:val="24"/>
                </w:rPr>
                <w:t>9/30/2016</w:t>
              </w:r>
            </w:ins>
          </w:p>
        </w:tc>
      </w:tr>
      <w:tr w:rsidR="00013802" w:rsidTr="002E1ADD">
        <w:tc>
          <w:tcPr>
            <w:tcW w:w="2108" w:type="dxa"/>
          </w:tcPr>
          <w:p w:rsidR="00013802" w:rsidRPr="007D74A6" w:rsidRDefault="00013802" w:rsidP="00013802">
            <w:pPr>
              <w:pStyle w:val="NoSpacing"/>
              <w:jc w:val="center"/>
              <w:rPr>
                <w:sz w:val="24"/>
              </w:rPr>
              <w:pPrChange w:id="429" w:author="Abhishek Behera" w:date="2016-10-24T16:02:00Z">
                <w:pPr>
                  <w:pStyle w:val="NoSpacing"/>
                </w:pPr>
              </w:pPrChange>
            </w:pPr>
            <w:ins w:id="430" w:author="Abhishek Behera" w:date="2016-10-24T16:01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31" w:author="Abhishek Behera" w:date="2016-10-24T16:01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013802" w:rsidRPr="007D74A6" w:rsidRDefault="00013802" w:rsidP="002E1ADD">
            <w:pPr>
              <w:pStyle w:val="NoSpacing"/>
              <w:jc w:val="center"/>
              <w:rPr>
                <w:sz w:val="24"/>
              </w:rPr>
            </w:pPr>
            <w:ins w:id="432" w:author="Abhishek Behera" w:date="2016-10-24T16:01:00Z">
              <w:r>
                <w:rPr>
                  <w:sz w:val="24"/>
                </w:rPr>
                <w:t>9/30/2016</w:t>
              </w:r>
            </w:ins>
          </w:p>
        </w:tc>
      </w:tr>
      <w:tr w:rsidR="00013802" w:rsidTr="002E1ADD">
        <w:trPr>
          <w:ins w:id="433" w:author="Abhishek Behera" w:date="2016-10-24T16:01:00Z"/>
        </w:trPr>
        <w:tc>
          <w:tcPr>
            <w:tcW w:w="2108" w:type="dxa"/>
          </w:tcPr>
          <w:p w:rsidR="00013802" w:rsidRDefault="00013802" w:rsidP="00013802">
            <w:pPr>
              <w:pStyle w:val="NoSpacing"/>
              <w:jc w:val="center"/>
              <w:rPr>
                <w:ins w:id="434" w:author="Abhishek Behera" w:date="2016-10-24T16:01:00Z"/>
                <w:sz w:val="24"/>
              </w:rPr>
              <w:pPrChange w:id="435" w:author="Abhishek Behera" w:date="2016-10-24T16:02:00Z">
                <w:pPr>
                  <w:pStyle w:val="NoSpacing"/>
                </w:pPr>
              </w:pPrChange>
            </w:pPr>
            <w:ins w:id="436" w:author="Abhishek Behera" w:date="2016-10-24T16:02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013802" w:rsidRDefault="00013802" w:rsidP="002E1ADD">
            <w:pPr>
              <w:pStyle w:val="NoSpacing"/>
              <w:jc w:val="center"/>
              <w:rPr>
                <w:ins w:id="437" w:author="Abhishek Behera" w:date="2016-10-24T16:01:00Z"/>
                <w:sz w:val="24"/>
              </w:rPr>
            </w:pPr>
            <w:ins w:id="438" w:author="Abhishek Behera" w:date="2016-10-24T16:02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013802" w:rsidRDefault="00013802" w:rsidP="002E1ADD">
            <w:pPr>
              <w:pStyle w:val="NoSpacing"/>
              <w:jc w:val="center"/>
              <w:rPr>
                <w:ins w:id="439" w:author="Abhishek Behera" w:date="2016-10-24T16:01:00Z"/>
                <w:sz w:val="24"/>
              </w:rPr>
            </w:pPr>
            <w:ins w:id="440" w:author="Abhishek Behera" w:date="2016-10-24T16:02:00Z">
              <w:r>
                <w:rPr>
                  <w:sz w:val="24"/>
                </w:rPr>
                <w:t>9/30/2016</w:t>
              </w:r>
            </w:ins>
          </w:p>
        </w:tc>
      </w:tr>
      <w:tr w:rsidR="00013802" w:rsidTr="002E1ADD">
        <w:trPr>
          <w:ins w:id="441" w:author="Abhishek Behera" w:date="2016-10-24T16:02:00Z"/>
        </w:trPr>
        <w:tc>
          <w:tcPr>
            <w:tcW w:w="2108" w:type="dxa"/>
          </w:tcPr>
          <w:p w:rsidR="00013802" w:rsidRDefault="00013802" w:rsidP="00013802">
            <w:pPr>
              <w:pStyle w:val="NoSpacing"/>
              <w:jc w:val="center"/>
              <w:rPr>
                <w:ins w:id="442" w:author="Abhishek Behera" w:date="2016-10-24T16:02:00Z"/>
                <w:sz w:val="24"/>
              </w:rPr>
              <w:pPrChange w:id="443" w:author="Abhishek Behera" w:date="2016-10-24T16:02:00Z">
                <w:pPr>
                  <w:pStyle w:val="NoSpacing"/>
                </w:pPr>
              </w:pPrChange>
            </w:pPr>
            <w:ins w:id="444" w:author="Abhishek Behera" w:date="2016-10-24T16:02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013802" w:rsidRDefault="00013802" w:rsidP="002E1ADD">
            <w:pPr>
              <w:pStyle w:val="NoSpacing"/>
              <w:jc w:val="center"/>
              <w:rPr>
                <w:ins w:id="445" w:author="Abhishek Behera" w:date="2016-10-24T16:02:00Z"/>
                <w:sz w:val="24"/>
              </w:rPr>
            </w:pPr>
            <w:ins w:id="446" w:author="Abhishek Behera" w:date="2016-10-24T16:02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013802" w:rsidRDefault="00013802" w:rsidP="002E1ADD">
            <w:pPr>
              <w:pStyle w:val="NoSpacing"/>
              <w:jc w:val="center"/>
              <w:rPr>
                <w:ins w:id="447" w:author="Abhishek Behera" w:date="2016-10-24T16:02:00Z"/>
                <w:sz w:val="24"/>
              </w:rPr>
            </w:pPr>
            <w:ins w:id="448" w:author="Abhishek Behera" w:date="2016-10-24T16:02:00Z">
              <w:r>
                <w:rPr>
                  <w:sz w:val="24"/>
                </w:rPr>
                <w:t>9/30/2016</w:t>
              </w:r>
            </w:ins>
          </w:p>
        </w:tc>
      </w:tr>
    </w:tbl>
    <w:p w:rsidR="00C52185" w:rsidDel="00013802" w:rsidRDefault="00C52185" w:rsidP="00241BAA">
      <w:pPr>
        <w:pStyle w:val="NoSpacing"/>
        <w:ind w:firstLine="720"/>
        <w:rPr>
          <w:del w:id="449" w:author="Abhishek Behera" w:date="2016-10-24T16:02:00Z"/>
          <w:sz w:val="24"/>
        </w:rPr>
      </w:pPr>
    </w:p>
    <w:p w:rsidR="00145DDB" w:rsidDel="00013802" w:rsidRDefault="00145DDB" w:rsidP="00241BAA">
      <w:pPr>
        <w:pStyle w:val="NoSpacing"/>
        <w:ind w:firstLine="720"/>
        <w:rPr>
          <w:del w:id="450" w:author="Abhishek Behera" w:date="2016-10-24T16:02:00Z"/>
          <w:sz w:val="24"/>
        </w:rPr>
      </w:pPr>
    </w:p>
    <w:p w:rsidR="00145DDB" w:rsidDel="00013802" w:rsidRDefault="00145DDB" w:rsidP="00241BAA">
      <w:pPr>
        <w:pStyle w:val="NoSpacing"/>
        <w:ind w:firstLine="720"/>
        <w:rPr>
          <w:del w:id="451" w:author="Abhishek Behera" w:date="2016-10-24T16:02:00Z"/>
          <w:sz w:val="24"/>
        </w:rPr>
      </w:pPr>
    </w:p>
    <w:p w:rsidR="00145DDB" w:rsidDel="00013802" w:rsidRDefault="00145DDB" w:rsidP="00241BAA">
      <w:pPr>
        <w:pStyle w:val="NoSpacing"/>
        <w:ind w:firstLine="720"/>
        <w:rPr>
          <w:del w:id="452" w:author="Abhishek Behera" w:date="2016-10-24T16:02:00Z"/>
          <w:sz w:val="24"/>
        </w:rPr>
      </w:pPr>
    </w:p>
    <w:p w:rsidR="00145DDB" w:rsidDel="00013802" w:rsidRDefault="00145DDB" w:rsidP="00241BAA">
      <w:pPr>
        <w:pStyle w:val="NoSpacing"/>
        <w:ind w:firstLine="720"/>
        <w:rPr>
          <w:del w:id="453" w:author="Abhishek Behera" w:date="2016-10-24T16:02:00Z"/>
          <w:sz w:val="24"/>
        </w:rPr>
      </w:pPr>
    </w:p>
    <w:p w:rsidR="00145DDB" w:rsidDel="00013802" w:rsidRDefault="00145DDB" w:rsidP="00241BAA">
      <w:pPr>
        <w:pStyle w:val="NoSpacing"/>
        <w:ind w:firstLine="720"/>
        <w:rPr>
          <w:del w:id="454" w:author="Abhishek Behera" w:date="2016-10-24T16:02:00Z"/>
          <w:sz w:val="24"/>
        </w:rPr>
      </w:pPr>
    </w:p>
    <w:p w:rsidR="00241BAA" w:rsidRDefault="00241BAA" w:rsidP="00013802">
      <w:pPr>
        <w:pStyle w:val="NoSpacing"/>
        <w:rPr>
          <w:sz w:val="24"/>
        </w:rPr>
        <w:pPrChange w:id="455" w:author="Abhishek Behera" w:date="2016-10-24T16:02:00Z">
          <w:pPr>
            <w:pStyle w:val="NoSpacing"/>
            <w:ind w:firstLine="720"/>
          </w:pPr>
        </w:pPrChange>
      </w:pPr>
    </w:p>
    <w:p w:rsidR="00145DDB" w:rsidRPr="00897321" w:rsidRDefault="00145DDB" w:rsidP="00145DDB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Toolbox name: </w:t>
      </w:r>
      <w:proofErr w:type="spellStart"/>
      <w:r>
        <w:rPr>
          <w:color w:val="FF0000"/>
          <w:sz w:val="24"/>
        </w:rPr>
        <w:t>R_BollingerBands</w:t>
      </w:r>
      <w:proofErr w:type="spellEnd"/>
    </w:p>
    <w:p w:rsidR="00145DDB" w:rsidRDefault="00145DDB" w:rsidP="00145DDB">
      <w:pPr>
        <w:pStyle w:val="NoSpacing"/>
        <w:ind w:left="720"/>
        <w:rPr>
          <w:sz w:val="24"/>
        </w:rPr>
      </w:pPr>
    </w:p>
    <w:p w:rsidR="00145DDB" w:rsidRDefault="00145DDB" w:rsidP="00145DDB">
      <w:pPr>
        <w:pStyle w:val="NoSpacing"/>
        <w:ind w:left="720"/>
        <w:rPr>
          <w:sz w:val="24"/>
        </w:rPr>
      </w:pPr>
      <w:r>
        <w:rPr>
          <w:sz w:val="24"/>
        </w:rPr>
        <w:t xml:space="preserve">Sub-operators: read data </w:t>
      </w:r>
      <w:proofErr w:type="spellStart"/>
      <w:r>
        <w:rPr>
          <w:sz w:val="24"/>
        </w:rPr>
        <w:t>BBands</w:t>
      </w:r>
      <w:proofErr w:type="spellEnd"/>
      <w:r>
        <w:rPr>
          <w:sz w:val="24"/>
        </w:rPr>
        <w:t xml:space="preserve"> (2), </w:t>
      </w:r>
      <w:proofErr w:type="spellStart"/>
      <w:r>
        <w:rPr>
          <w:sz w:val="24"/>
        </w:rPr>
        <w:t>R_BBands</w:t>
      </w:r>
      <w:proofErr w:type="spellEnd"/>
      <w:r>
        <w:rPr>
          <w:sz w:val="24"/>
        </w:rPr>
        <w:t xml:space="preserve"> (2)</w:t>
      </w:r>
    </w:p>
    <w:p w:rsidR="00145DDB" w:rsidRDefault="00145DDB" w:rsidP="00145DDB">
      <w:pPr>
        <w:pStyle w:val="NoSpacing"/>
        <w:ind w:left="720"/>
        <w:rPr>
          <w:sz w:val="24"/>
        </w:rPr>
      </w:pPr>
      <w:r>
        <w:rPr>
          <w:sz w:val="24"/>
        </w:rPr>
        <w:t xml:space="preserve">read data </w:t>
      </w:r>
      <w:proofErr w:type="spellStart"/>
      <w:r>
        <w:rPr>
          <w:sz w:val="24"/>
        </w:rPr>
        <w:t>BBands</w:t>
      </w:r>
      <w:proofErr w:type="spellEnd"/>
      <w:r>
        <w:rPr>
          <w:sz w:val="24"/>
        </w:rPr>
        <w:t xml:space="preserve"> (2): For reading input file</w:t>
      </w:r>
    </w:p>
    <w:p w:rsidR="00145DDB" w:rsidRDefault="00145DDB" w:rsidP="00145DDB">
      <w:pPr>
        <w:pStyle w:val="NoSpacing"/>
        <w:ind w:firstLine="720"/>
        <w:rPr>
          <w:sz w:val="24"/>
        </w:rPr>
      </w:pPr>
      <w:proofErr w:type="spellStart"/>
      <w:r>
        <w:rPr>
          <w:sz w:val="24"/>
        </w:rPr>
        <w:t>R_BBands</w:t>
      </w:r>
      <w:proofErr w:type="spellEnd"/>
      <w:r>
        <w:rPr>
          <w:sz w:val="24"/>
        </w:rPr>
        <w:t xml:space="preserve"> (2): (from R-script)</w:t>
      </w:r>
    </w:p>
    <w:p w:rsidR="00145DDB" w:rsidRDefault="00145DDB" w:rsidP="00145DDB">
      <w:pPr>
        <w:pStyle w:val="NoSpacing"/>
        <w:ind w:firstLine="720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4"/>
        <w:gridCol w:w="3436"/>
        <w:gridCol w:w="2968"/>
        <w:gridCol w:w="1408"/>
        <w:tblGridChange w:id="456">
          <w:tblGrid>
            <w:gridCol w:w="1924"/>
            <w:gridCol w:w="3436"/>
            <w:gridCol w:w="2968"/>
            <w:gridCol w:w="1408"/>
          </w:tblGrid>
        </w:tblGridChange>
      </w:tblGrid>
      <w:tr w:rsidR="004C5D7A" w:rsidTr="007929ED">
        <w:tc>
          <w:tcPr>
            <w:tcW w:w="1924" w:type="dxa"/>
            <w:vAlign w:val="center"/>
          </w:tcPr>
          <w:p w:rsidR="004C5D7A" w:rsidRPr="007D74A6" w:rsidRDefault="004C5D7A" w:rsidP="00E72938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R_BollingerBands</w:t>
            </w:r>
            <w:proofErr w:type="spellEnd"/>
          </w:p>
        </w:tc>
        <w:tc>
          <w:tcPr>
            <w:tcW w:w="3436" w:type="dxa"/>
          </w:tcPr>
          <w:p w:rsidR="004C5D7A" w:rsidRDefault="004C5D7A" w:rsidP="00E72938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bbands</w:t>
            </w:r>
            <w:proofErr w:type="spellEnd"/>
          </w:p>
          <w:p w:rsidR="004C5D7A" w:rsidRPr="007D74A6" w:rsidRDefault="004C5D7A" w:rsidP="00E7293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(1)</w:t>
            </w:r>
          </w:p>
          <w:p w:rsidR="004C5D7A" w:rsidDel="004C5D7A" w:rsidRDefault="004C5D7A" w:rsidP="00E72938">
            <w:pPr>
              <w:pStyle w:val="NoSpacing"/>
              <w:jc w:val="center"/>
              <w:rPr>
                <w:del w:id="457" w:author="Abhishek Behera" w:date="2016-10-24T16:06:00Z"/>
                <w:sz w:val="24"/>
              </w:rPr>
            </w:pPr>
            <w:del w:id="458" w:author="Abhishek Behera" w:date="2016-10-24T16:06:00Z">
              <w:r w:rsidDel="004C5D7A">
                <w:rPr>
                  <w:sz w:val="24"/>
                </w:rPr>
                <w:delText>bbands</w:delText>
              </w:r>
            </w:del>
          </w:p>
          <w:p w:rsidR="004C5D7A" w:rsidDel="004C5D7A" w:rsidRDefault="004C5D7A" w:rsidP="00E72938">
            <w:pPr>
              <w:pStyle w:val="NoSpacing"/>
              <w:jc w:val="center"/>
              <w:rPr>
                <w:del w:id="459" w:author="Abhishek Behera" w:date="2016-10-24T16:06:00Z"/>
                <w:sz w:val="24"/>
              </w:rPr>
            </w:pPr>
            <w:del w:id="460" w:author="Abhishek Behera" w:date="2016-10-24T16:06:00Z">
              <w:r w:rsidDel="004C5D7A">
                <w:rPr>
                  <w:sz w:val="24"/>
                </w:rPr>
                <w:delText>(2)</w:delText>
              </w:r>
            </w:del>
          </w:p>
          <w:p w:rsidR="004C5D7A" w:rsidRPr="007D74A6" w:rsidRDefault="004C5D7A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n=10</w:t>
            </w:r>
          </w:p>
        </w:tc>
        <w:tc>
          <w:tcPr>
            <w:tcW w:w="2968" w:type="dxa"/>
            <w:vAlign w:val="center"/>
          </w:tcPr>
          <w:p w:rsidR="004C5D7A" w:rsidRDefault="004C5D7A" w:rsidP="004C5D7A">
            <w:pPr>
              <w:pStyle w:val="NoSpacing"/>
              <w:jc w:val="center"/>
              <w:rPr>
                <w:ins w:id="461" w:author="Abhishek Behera" w:date="2016-10-24T16:10:00Z"/>
                <w:sz w:val="24"/>
              </w:rPr>
              <w:pPrChange w:id="462" w:author="Abhishek Behera" w:date="2016-10-24T16:10:00Z">
                <w:pPr>
                  <w:pStyle w:val="NoSpacing"/>
                  <w:jc w:val="center"/>
                </w:pPr>
              </w:pPrChange>
            </w:pPr>
            <w:proofErr w:type="spellStart"/>
            <w:ins w:id="463" w:author="Abhishek Behera" w:date="2016-10-24T16:10:00Z">
              <w:r>
                <w:rPr>
                  <w:sz w:val="24"/>
                </w:rPr>
                <w:t>bbands</w:t>
              </w:r>
              <w:proofErr w:type="spellEnd"/>
            </w:ins>
          </w:p>
          <w:p w:rsidR="004C5D7A" w:rsidRDefault="004C5D7A" w:rsidP="004C5D7A">
            <w:pPr>
              <w:pStyle w:val="NoSpacing"/>
              <w:jc w:val="center"/>
              <w:rPr>
                <w:ins w:id="464" w:author="Abhishek Behera" w:date="2016-10-24T16:10:00Z"/>
                <w:sz w:val="24"/>
              </w:rPr>
              <w:pPrChange w:id="465" w:author="Abhishek Behera" w:date="2016-10-24T16:10:00Z">
                <w:pPr>
                  <w:pStyle w:val="NoSpacing"/>
                  <w:jc w:val="center"/>
                </w:pPr>
              </w:pPrChange>
            </w:pPr>
            <w:ins w:id="466" w:author="Abhishek Behera" w:date="2016-10-24T16:10:00Z">
              <w:r>
                <w:rPr>
                  <w:sz w:val="24"/>
                </w:rPr>
                <w:t>(2)</w:t>
              </w:r>
            </w:ins>
          </w:p>
          <w:p w:rsidR="004C5D7A" w:rsidDel="004C5D7A" w:rsidRDefault="004C5D7A" w:rsidP="004C5D7A">
            <w:pPr>
              <w:pStyle w:val="NoSpacing"/>
              <w:jc w:val="center"/>
              <w:rPr>
                <w:del w:id="467" w:author="Abhishek Behera" w:date="2016-10-24T16:08:00Z"/>
                <w:sz w:val="24"/>
              </w:rPr>
              <w:pPrChange w:id="468" w:author="Abhishek Behera" w:date="2016-10-24T16:10:00Z">
                <w:pPr>
                  <w:pStyle w:val="NoSpacing"/>
                  <w:jc w:val="center"/>
                </w:pPr>
              </w:pPrChange>
            </w:pPr>
            <w:ins w:id="469" w:author="Abhishek Behera" w:date="2016-10-24T16:10:00Z">
              <w:r>
                <w:rPr>
                  <w:sz w:val="24"/>
                </w:rPr>
                <w:t>n=20</w:t>
              </w:r>
            </w:ins>
            <w:del w:id="470" w:author="Abhishek Behera" w:date="2016-10-24T16:08:00Z">
              <w:r w:rsidDel="004C5D7A">
                <w:rPr>
                  <w:sz w:val="24"/>
                </w:rPr>
                <w:delText>bbands</w:delText>
              </w:r>
            </w:del>
          </w:p>
          <w:p w:rsidR="004C5D7A" w:rsidDel="004C5D7A" w:rsidRDefault="004C5D7A" w:rsidP="004C5D7A">
            <w:pPr>
              <w:pStyle w:val="NoSpacing"/>
              <w:jc w:val="center"/>
              <w:rPr>
                <w:del w:id="471" w:author="Abhishek Behera" w:date="2016-10-24T16:08:00Z"/>
                <w:sz w:val="24"/>
              </w:rPr>
              <w:pPrChange w:id="472" w:author="Abhishek Behera" w:date="2016-10-24T16:10:00Z">
                <w:pPr>
                  <w:pStyle w:val="NoSpacing"/>
                  <w:jc w:val="center"/>
                </w:pPr>
              </w:pPrChange>
            </w:pPr>
            <w:del w:id="473" w:author="Abhishek Behera" w:date="2016-10-24T16:08:00Z">
              <w:r w:rsidDel="004C5D7A">
                <w:rPr>
                  <w:sz w:val="24"/>
                </w:rPr>
                <w:delText>(3)</w:delText>
              </w:r>
            </w:del>
          </w:p>
          <w:p w:rsidR="004C5D7A" w:rsidDel="004C5D7A" w:rsidRDefault="004C5D7A" w:rsidP="004C5D7A">
            <w:pPr>
              <w:pStyle w:val="NoSpacing"/>
              <w:jc w:val="center"/>
              <w:rPr>
                <w:del w:id="474" w:author="Abhishek Behera" w:date="2016-10-24T16:07:00Z"/>
                <w:sz w:val="24"/>
              </w:rPr>
              <w:pPrChange w:id="475" w:author="Abhishek Behera" w:date="2016-10-24T16:10:00Z">
                <w:pPr>
                  <w:pStyle w:val="NoSpacing"/>
                  <w:jc w:val="center"/>
                </w:pPr>
              </w:pPrChange>
            </w:pPr>
            <w:del w:id="476" w:author="Abhishek Behera" w:date="2016-10-24T16:08:00Z">
              <w:r w:rsidDel="004C5D7A">
                <w:rPr>
                  <w:sz w:val="24"/>
                </w:rPr>
                <w:delText>bba</w:delText>
              </w:r>
            </w:del>
            <w:del w:id="477" w:author="Abhishek Behera" w:date="2016-10-24T16:07:00Z">
              <w:r w:rsidDel="004C5D7A">
                <w:rPr>
                  <w:sz w:val="24"/>
                </w:rPr>
                <w:delText>nds</w:delText>
              </w:r>
            </w:del>
          </w:p>
          <w:p w:rsidR="004C5D7A" w:rsidDel="004C5D7A" w:rsidRDefault="004C5D7A" w:rsidP="004C5D7A">
            <w:pPr>
              <w:pStyle w:val="NoSpacing"/>
              <w:jc w:val="center"/>
              <w:rPr>
                <w:del w:id="478" w:author="Abhishek Behera" w:date="2016-10-24T16:09:00Z"/>
                <w:sz w:val="24"/>
              </w:rPr>
              <w:pPrChange w:id="479" w:author="Abhishek Behera" w:date="2016-10-24T16:10:00Z">
                <w:pPr>
                  <w:pStyle w:val="NoSpacing"/>
                  <w:jc w:val="center"/>
                </w:pPr>
              </w:pPrChange>
            </w:pPr>
            <w:del w:id="480" w:author="Abhishek Behera" w:date="2016-10-24T16:07:00Z">
              <w:r w:rsidDel="004C5D7A">
                <w:rPr>
                  <w:sz w:val="24"/>
                </w:rPr>
                <w:delText>(4)</w:delText>
              </w:r>
            </w:del>
          </w:p>
          <w:p w:rsidR="004C5D7A" w:rsidRPr="007D74A6" w:rsidDel="004C5D7A" w:rsidRDefault="004C5D7A" w:rsidP="004C5D7A">
            <w:pPr>
              <w:pStyle w:val="NoSpacing"/>
              <w:jc w:val="center"/>
              <w:rPr>
                <w:del w:id="481" w:author="Abhishek Behera" w:date="2016-10-24T16:08:00Z"/>
                <w:sz w:val="24"/>
              </w:rPr>
              <w:pPrChange w:id="482" w:author="Abhishek Behera" w:date="2016-10-24T16:10:00Z">
                <w:pPr>
                  <w:pStyle w:val="NoSpacing"/>
                  <w:jc w:val="center"/>
                </w:pPr>
              </w:pPrChange>
            </w:pPr>
            <w:del w:id="483" w:author="Abhishek Behera" w:date="2016-10-24T16:09:00Z">
              <w:r w:rsidDel="004C5D7A">
                <w:rPr>
                  <w:sz w:val="24"/>
                </w:rPr>
                <w:delText>n=20</w:delText>
              </w:r>
            </w:del>
            <w:del w:id="484" w:author="Abhishek Behera" w:date="2016-10-24T16:08:00Z">
              <w:r w:rsidDel="004C5D7A">
                <w:rPr>
                  <w:sz w:val="24"/>
                </w:rPr>
                <w:delText>, sd=2</w:delText>
              </w:r>
            </w:del>
          </w:p>
          <w:p w:rsidR="004C5D7A" w:rsidRDefault="004C5D7A" w:rsidP="004C5D7A">
            <w:pPr>
              <w:pStyle w:val="NoSpacing"/>
              <w:jc w:val="center"/>
              <w:rPr>
                <w:sz w:val="24"/>
              </w:rPr>
              <w:pPrChange w:id="485" w:author="Abhishek Behera" w:date="2016-10-24T16:10:00Z">
                <w:pPr>
                  <w:pStyle w:val="NoSpacing"/>
                  <w:jc w:val="center"/>
                </w:pPr>
              </w:pPrChange>
            </w:pPr>
            <w:del w:id="486" w:author="Abhishek Behera" w:date="2016-10-24T16:08:00Z">
              <w:r w:rsidDel="004C5D7A">
                <w:rPr>
                  <w:sz w:val="24"/>
                </w:rPr>
                <w:delText>n=20,</w:delText>
              </w:r>
            </w:del>
            <w:del w:id="487" w:author="Abhishek Behera" w:date="2016-10-24T16:09:00Z">
              <w:r w:rsidDel="004C5D7A">
                <w:rPr>
                  <w:sz w:val="24"/>
                </w:rPr>
                <w:delText xml:space="preserve"> sd=1</w:delText>
              </w:r>
            </w:del>
          </w:p>
        </w:tc>
        <w:tc>
          <w:tcPr>
            <w:tcW w:w="1408" w:type="dxa"/>
            <w:vAlign w:val="center"/>
          </w:tcPr>
          <w:p w:rsidR="004C5D7A" w:rsidRDefault="004C5D7A" w:rsidP="00E72938">
            <w:pPr>
              <w:pStyle w:val="NoSpacing"/>
              <w:jc w:val="center"/>
              <w:rPr>
                <w:sz w:val="24"/>
              </w:rPr>
            </w:pPr>
            <w:r w:rsidRPr="007D74A6">
              <w:rPr>
                <w:sz w:val="24"/>
              </w:rPr>
              <w:t>version</w:t>
            </w:r>
          </w:p>
        </w:tc>
      </w:tr>
      <w:tr w:rsidR="004C5D7A" w:rsidTr="004C5D7A">
        <w:tblPrEx>
          <w:tblW w:w="0" w:type="auto"/>
          <w:tblInd w:w="720" w:type="dxa"/>
          <w:tblPrExChange w:id="488" w:author="Abhishek Behera" w:date="2016-10-24T16:11:00Z">
            <w:tblPrEx>
              <w:tblW w:w="0" w:type="auto"/>
              <w:tblInd w:w="720" w:type="dxa"/>
            </w:tblPrEx>
          </w:tblPrExChange>
        </w:tblPrEx>
        <w:trPr>
          <w:trHeight w:val="1202"/>
          <w:trPrChange w:id="489" w:author="Abhishek Behera" w:date="2016-10-24T16:11:00Z">
            <w:trPr>
              <w:trHeight w:val="1202"/>
            </w:trPr>
          </w:trPrChange>
        </w:trPr>
        <w:tc>
          <w:tcPr>
            <w:tcW w:w="1924" w:type="dxa"/>
            <w:vAlign w:val="center"/>
            <w:tcPrChange w:id="490" w:author="Abhishek Behera" w:date="2016-10-24T16:11:00Z">
              <w:tcPr>
                <w:tcW w:w="1924" w:type="dxa"/>
                <w:vAlign w:val="center"/>
              </w:tcPr>
            </w:tcPrChange>
          </w:tcPr>
          <w:p w:rsidR="004C5D7A" w:rsidRPr="007D74A6" w:rsidRDefault="004C5D7A" w:rsidP="004C5D7A">
            <w:pPr>
              <w:pStyle w:val="NoSpacing"/>
              <w:jc w:val="center"/>
              <w:rPr>
                <w:sz w:val="24"/>
              </w:rPr>
              <w:pPrChange w:id="491" w:author="Abhishek Behera" w:date="2016-10-24T16:11:00Z">
                <w:pPr>
                  <w:pStyle w:val="NoSpacing"/>
                  <w:jc w:val="center"/>
                </w:pPr>
              </w:pPrChange>
            </w:pPr>
            <w:r>
              <w:rPr>
                <w:sz w:val="24"/>
              </w:rPr>
              <w:t>1</w:t>
            </w:r>
          </w:p>
        </w:tc>
        <w:tc>
          <w:tcPr>
            <w:tcW w:w="3436" w:type="dxa"/>
            <w:tcPrChange w:id="492" w:author="Abhishek Behera" w:date="2016-10-24T16:11:00Z">
              <w:tcPr>
                <w:tcW w:w="3436" w:type="dxa"/>
              </w:tcPr>
            </w:tcPrChange>
          </w:tcPr>
          <w:p w:rsidR="004C5D7A" w:rsidRPr="007D74A6" w:rsidRDefault="004C5D7A" w:rsidP="002E1ADD">
            <w:pPr>
              <w:pStyle w:val="NoSpacing"/>
              <w:jc w:val="center"/>
              <w:rPr>
                <w:sz w:val="24"/>
              </w:rPr>
            </w:pPr>
            <w:del w:id="493" w:author="Abhishek Behera" w:date="2016-10-24T16:06:00Z">
              <w:r w:rsidDel="004C5D7A">
                <w:rPr>
                  <w:sz w:val="24"/>
                </w:rPr>
                <w:delText>,</w:delText>
              </w:r>
            </w:del>
            <w:r>
              <w:rPr>
                <w:sz w:val="24"/>
              </w:rPr>
              <w:t xml:space="preserve"> </w:t>
            </w:r>
            <w:del w:id="494" w:author="Abhishek Behera" w:date="2016-10-24T16:06:00Z">
              <w:r w:rsidDel="004C5D7A">
                <w:rPr>
                  <w:sz w:val="24"/>
                </w:rPr>
                <w:delText>sd=2</w:delText>
              </w:r>
            </w:del>
          </w:p>
          <w:p w:rsidR="004C5D7A" w:rsidRPr="007D74A6" w:rsidRDefault="004C5D7A" w:rsidP="004C5D7A">
            <w:pPr>
              <w:pStyle w:val="NoSpacing"/>
              <w:jc w:val="center"/>
              <w:rPr>
                <w:ins w:id="495" w:author="Abhishek Behera" w:date="2016-10-24T16:06:00Z"/>
                <w:sz w:val="24"/>
              </w:rPr>
            </w:pPr>
            <w:del w:id="496" w:author="Abhishek Behera" w:date="2016-10-24T16:06:00Z">
              <w:r w:rsidDel="004C5D7A">
                <w:rPr>
                  <w:sz w:val="24"/>
                </w:rPr>
                <w:delText>n=10,</w:delText>
              </w:r>
            </w:del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sd</w:t>
            </w:r>
            <w:proofErr w:type="spellEnd"/>
            <w:r>
              <w:rPr>
                <w:sz w:val="24"/>
              </w:rPr>
              <w:t>=1</w:t>
            </w:r>
            <w:ins w:id="497" w:author="Abhishek Behera" w:date="2016-10-24T16:06:00Z">
              <w:r>
                <w:rPr>
                  <w:sz w:val="24"/>
                </w:rPr>
                <w:t xml:space="preserve">, </w:t>
              </w:r>
              <w:proofErr w:type="spellStart"/>
              <w:r>
                <w:rPr>
                  <w:sz w:val="24"/>
                </w:rPr>
                <w:t>sd</w:t>
              </w:r>
              <w:proofErr w:type="spellEnd"/>
              <w:r>
                <w:rPr>
                  <w:sz w:val="24"/>
                </w:rPr>
                <w:t>=2</w:t>
              </w:r>
            </w:ins>
          </w:p>
          <w:p w:rsidR="004C5D7A" w:rsidRPr="007D74A6" w:rsidRDefault="004C5D7A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2968" w:type="dxa"/>
            <w:tcPrChange w:id="498" w:author="Abhishek Behera" w:date="2016-10-24T16:11:00Z">
              <w:tcPr>
                <w:tcW w:w="2968" w:type="dxa"/>
              </w:tcPr>
            </w:tcPrChange>
          </w:tcPr>
          <w:p w:rsidR="004C5D7A" w:rsidRDefault="004C5D7A" w:rsidP="002E1ADD">
            <w:pPr>
              <w:pStyle w:val="NoSpacing"/>
              <w:jc w:val="center"/>
              <w:rPr>
                <w:ins w:id="499" w:author="Abhishek Behera" w:date="2016-10-24T16:10:00Z"/>
                <w:sz w:val="24"/>
              </w:rPr>
            </w:pPr>
          </w:p>
          <w:p w:rsidR="004C5D7A" w:rsidRDefault="004C5D7A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ins w:id="500" w:author="Abhishek Behera" w:date="2016-10-24T16:10:00Z">
              <w:r>
                <w:rPr>
                  <w:sz w:val="24"/>
                </w:rPr>
                <w:t>sd</w:t>
              </w:r>
              <w:proofErr w:type="spellEnd"/>
              <w:r>
                <w:rPr>
                  <w:sz w:val="24"/>
                </w:rPr>
                <w:t xml:space="preserve">=1, </w:t>
              </w:r>
              <w:proofErr w:type="spellStart"/>
              <w:r>
                <w:rPr>
                  <w:sz w:val="24"/>
                </w:rPr>
                <w:t>sd</w:t>
              </w:r>
              <w:proofErr w:type="spellEnd"/>
              <w:r>
                <w:rPr>
                  <w:sz w:val="24"/>
                </w:rPr>
                <w:t>=2</w:t>
              </w:r>
            </w:ins>
          </w:p>
        </w:tc>
        <w:tc>
          <w:tcPr>
            <w:tcW w:w="1408" w:type="dxa"/>
            <w:vAlign w:val="center"/>
            <w:tcPrChange w:id="501" w:author="Abhishek Behera" w:date="2016-10-24T16:11:00Z">
              <w:tcPr>
                <w:tcW w:w="1408" w:type="dxa"/>
              </w:tcPr>
            </w:tcPrChange>
          </w:tcPr>
          <w:p w:rsidR="004C5D7A" w:rsidRDefault="004C5D7A" w:rsidP="004C5D7A">
            <w:pPr>
              <w:pStyle w:val="NoSpacing"/>
              <w:jc w:val="center"/>
              <w:rPr>
                <w:sz w:val="24"/>
              </w:rPr>
              <w:pPrChange w:id="502" w:author="Abhishek Behera" w:date="2016-10-24T16:11:00Z">
                <w:pPr>
                  <w:pStyle w:val="NoSpacing"/>
                  <w:jc w:val="center"/>
                </w:pPr>
              </w:pPrChange>
            </w:pPr>
            <w:r>
              <w:rPr>
                <w:sz w:val="24"/>
              </w:rPr>
              <w:t>09/30/2016</w:t>
            </w:r>
          </w:p>
        </w:tc>
      </w:tr>
    </w:tbl>
    <w:p w:rsidR="00145DDB" w:rsidRDefault="00145DDB" w:rsidP="00145DDB">
      <w:pPr>
        <w:pStyle w:val="NoSpacing"/>
        <w:ind w:firstLine="720"/>
        <w:rPr>
          <w:ins w:id="503" w:author="Veeravalli, Harshasandeep" w:date="2016-10-06T10:59:00Z"/>
          <w:sz w:val="24"/>
        </w:rPr>
      </w:pPr>
    </w:p>
    <w:p w:rsidR="00B15C12" w:rsidRDefault="00B15C12" w:rsidP="00145DDB">
      <w:pPr>
        <w:pStyle w:val="NoSpacing"/>
        <w:ind w:firstLine="720"/>
        <w:rPr>
          <w:ins w:id="504" w:author="Veeravalli, Harshasandeep" w:date="2016-10-06T10:59:00Z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4"/>
        <w:gridCol w:w="1600"/>
        <w:gridCol w:w="1836"/>
        <w:gridCol w:w="1408"/>
      </w:tblGrid>
      <w:tr w:rsidR="00B15C12" w:rsidDel="004C5D7A" w:rsidTr="002E1ADD">
        <w:trPr>
          <w:ins w:id="505" w:author="Veeravalli, Harshasandeep" w:date="2016-10-06T10:59:00Z"/>
          <w:del w:id="506" w:author="Abhishek Behera" w:date="2016-10-24T16:11:00Z"/>
        </w:trPr>
        <w:tc>
          <w:tcPr>
            <w:tcW w:w="1924" w:type="dxa"/>
            <w:vAlign w:val="center"/>
          </w:tcPr>
          <w:p w:rsidR="00B15C12" w:rsidRPr="007D74A6" w:rsidDel="004C5D7A" w:rsidRDefault="00B15C12" w:rsidP="002E1ADD">
            <w:pPr>
              <w:pStyle w:val="NoSpacing"/>
              <w:jc w:val="center"/>
              <w:rPr>
                <w:ins w:id="507" w:author="Veeravalli, Harshasandeep" w:date="2016-10-06T10:59:00Z"/>
                <w:del w:id="508" w:author="Abhishek Behera" w:date="2016-10-24T16:11:00Z"/>
                <w:sz w:val="24"/>
              </w:rPr>
            </w:pPr>
            <w:ins w:id="509" w:author="Veeravalli, Harshasandeep" w:date="2016-10-06T10:59:00Z">
              <w:del w:id="510" w:author="Abhishek Behera" w:date="2016-10-24T16:11:00Z">
                <w:r w:rsidDel="004C5D7A">
                  <w:rPr>
                    <w:sz w:val="24"/>
                  </w:rPr>
                  <w:delText>R_BollingerBands</w:delText>
                </w:r>
              </w:del>
            </w:ins>
          </w:p>
        </w:tc>
        <w:tc>
          <w:tcPr>
            <w:tcW w:w="1600" w:type="dxa"/>
          </w:tcPr>
          <w:p w:rsidR="00B15C12" w:rsidRPr="007D74A6" w:rsidDel="004C5D7A" w:rsidRDefault="00B15C12" w:rsidP="002E1ADD">
            <w:pPr>
              <w:pStyle w:val="NoSpacing"/>
              <w:jc w:val="center"/>
              <w:rPr>
                <w:ins w:id="511" w:author="Veeravalli, Harshasandeep" w:date="2016-10-06T10:59:00Z"/>
                <w:del w:id="512" w:author="Abhishek Behera" w:date="2016-10-24T16:11:00Z"/>
                <w:sz w:val="24"/>
              </w:rPr>
            </w:pPr>
            <w:ins w:id="513" w:author="Veeravalli, Harshasandeep" w:date="2016-10-06T10:59:00Z">
              <w:del w:id="514" w:author="Abhishek Behera" w:date="2016-10-24T16:11:00Z">
                <w:r w:rsidDel="004C5D7A">
                  <w:rPr>
                    <w:sz w:val="24"/>
                  </w:rPr>
                  <w:delText>n</w:delText>
                </w:r>
              </w:del>
            </w:ins>
          </w:p>
        </w:tc>
        <w:tc>
          <w:tcPr>
            <w:tcW w:w="1836" w:type="dxa"/>
            <w:vAlign w:val="center"/>
          </w:tcPr>
          <w:p w:rsidR="00B15C12" w:rsidRPr="007D74A6" w:rsidDel="004C5D7A" w:rsidRDefault="00B15C12" w:rsidP="002E1ADD">
            <w:pPr>
              <w:pStyle w:val="NoSpacing"/>
              <w:jc w:val="center"/>
              <w:rPr>
                <w:ins w:id="515" w:author="Veeravalli, Harshasandeep" w:date="2016-10-06T10:59:00Z"/>
                <w:del w:id="516" w:author="Abhishek Behera" w:date="2016-10-24T16:11:00Z"/>
                <w:sz w:val="24"/>
              </w:rPr>
            </w:pPr>
            <w:ins w:id="517" w:author="Veeravalli, Harshasandeep" w:date="2016-10-06T10:59:00Z">
              <w:del w:id="518" w:author="Abhishek Behera" w:date="2016-10-24T16:11:00Z">
                <w:r w:rsidDel="004C5D7A">
                  <w:rPr>
                    <w:sz w:val="24"/>
                  </w:rPr>
                  <w:delText>SD</w:delText>
                </w:r>
              </w:del>
            </w:ins>
          </w:p>
        </w:tc>
        <w:tc>
          <w:tcPr>
            <w:tcW w:w="1408" w:type="dxa"/>
            <w:vAlign w:val="center"/>
          </w:tcPr>
          <w:p w:rsidR="00B15C12" w:rsidDel="004C5D7A" w:rsidRDefault="00B15C12" w:rsidP="002E1ADD">
            <w:pPr>
              <w:pStyle w:val="NoSpacing"/>
              <w:jc w:val="center"/>
              <w:rPr>
                <w:ins w:id="519" w:author="Veeravalli, Harshasandeep" w:date="2016-10-06T10:59:00Z"/>
                <w:del w:id="520" w:author="Abhishek Behera" w:date="2016-10-24T16:11:00Z"/>
                <w:sz w:val="24"/>
              </w:rPr>
            </w:pPr>
            <w:ins w:id="521" w:author="Veeravalli, Harshasandeep" w:date="2016-10-06T10:59:00Z">
              <w:del w:id="522" w:author="Abhishek Behera" w:date="2016-10-24T16:11:00Z">
                <w:r w:rsidRPr="007D74A6" w:rsidDel="004C5D7A">
                  <w:rPr>
                    <w:sz w:val="24"/>
                  </w:rPr>
                  <w:delText>version</w:delText>
                </w:r>
              </w:del>
            </w:ins>
          </w:p>
        </w:tc>
      </w:tr>
      <w:tr w:rsidR="00B15C12" w:rsidDel="004C5D7A" w:rsidTr="002E1ADD">
        <w:trPr>
          <w:ins w:id="523" w:author="Veeravalli, Harshasandeep" w:date="2016-10-06T10:59:00Z"/>
          <w:del w:id="524" w:author="Abhishek Behera" w:date="2016-10-24T16:11:00Z"/>
        </w:trPr>
        <w:tc>
          <w:tcPr>
            <w:tcW w:w="1924" w:type="dxa"/>
          </w:tcPr>
          <w:p w:rsidR="00B15C12" w:rsidRPr="007D74A6" w:rsidDel="004C5D7A" w:rsidRDefault="00B15C12" w:rsidP="002E1ADD">
            <w:pPr>
              <w:pStyle w:val="NoSpacing"/>
              <w:jc w:val="center"/>
              <w:rPr>
                <w:ins w:id="525" w:author="Veeravalli, Harshasandeep" w:date="2016-10-06T10:59:00Z"/>
                <w:del w:id="526" w:author="Abhishek Behera" w:date="2016-10-24T16:11:00Z"/>
                <w:sz w:val="24"/>
              </w:rPr>
            </w:pPr>
            <w:ins w:id="527" w:author="Veeravalli, Harshasandeep" w:date="2016-10-06T10:59:00Z">
              <w:del w:id="528" w:author="Abhishek Behera" w:date="2016-10-24T16:11:00Z">
                <w:r w:rsidDel="004C5D7A">
                  <w:rPr>
                    <w:sz w:val="24"/>
                  </w:rPr>
                  <w:delText>1</w:delText>
                </w:r>
              </w:del>
            </w:ins>
          </w:p>
        </w:tc>
        <w:tc>
          <w:tcPr>
            <w:tcW w:w="1600" w:type="dxa"/>
          </w:tcPr>
          <w:p w:rsidR="00B15C12" w:rsidRPr="007D74A6" w:rsidDel="004C5D7A" w:rsidRDefault="00B15C12" w:rsidP="002E1ADD">
            <w:pPr>
              <w:pStyle w:val="NoSpacing"/>
              <w:jc w:val="center"/>
              <w:rPr>
                <w:ins w:id="529" w:author="Veeravalli, Harshasandeep" w:date="2016-10-06T10:59:00Z"/>
                <w:del w:id="530" w:author="Abhishek Behera" w:date="2016-10-24T16:11:00Z"/>
                <w:sz w:val="24"/>
              </w:rPr>
            </w:pPr>
            <w:ins w:id="531" w:author="Veeravalli, Harshasandeep" w:date="2016-10-06T11:00:00Z">
              <w:del w:id="532" w:author="Abhishek Behera" w:date="2016-10-24T16:11:00Z">
                <w:r w:rsidDel="004C5D7A">
                  <w:rPr>
                    <w:sz w:val="24"/>
                  </w:rPr>
                  <w:delText>10</w:delText>
                </w:r>
              </w:del>
            </w:ins>
          </w:p>
        </w:tc>
        <w:tc>
          <w:tcPr>
            <w:tcW w:w="1836" w:type="dxa"/>
          </w:tcPr>
          <w:p w:rsidR="00B15C12" w:rsidRPr="007D74A6" w:rsidDel="004C5D7A" w:rsidRDefault="00B15C12" w:rsidP="002E1ADD">
            <w:pPr>
              <w:pStyle w:val="NoSpacing"/>
              <w:jc w:val="center"/>
              <w:rPr>
                <w:ins w:id="533" w:author="Veeravalli, Harshasandeep" w:date="2016-10-06T10:59:00Z"/>
                <w:del w:id="534" w:author="Abhishek Behera" w:date="2016-10-24T16:11:00Z"/>
                <w:sz w:val="24"/>
              </w:rPr>
            </w:pPr>
            <w:ins w:id="535" w:author="Veeravalli, Harshasandeep" w:date="2016-10-06T11:00:00Z">
              <w:del w:id="536" w:author="Abhishek Behera" w:date="2016-10-24T16:11:00Z">
                <w:r w:rsidDel="004C5D7A">
                  <w:rPr>
                    <w:sz w:val="24"/>
                  </w:rPr>
                  <w:delText>2</w:delText>
                </w:r>
              </w:del>
            </w:ins>
          </w:p>
        </w:tc>
        <w:tc>
          <w:tcPr>
            <w:tcW w:w="1408" w:type="dxa"/>
          </w:tcPr>
          <w:p w:rsidR="00B15C12" w:rsidDel="004C5D7A" w:rsidRDefault="00B15C12" w:rsidP="002E1ADD">
            <w:pPr>
              <w:pStyle w:val="NoSpacing"/>
              <w:jc w:val="center"/>
              <w:rPr>
                <w:ins w:id="537" w:author="Veeravalli, Harshasandeep" w:date="2016-10-06T10:59:00Z"/>
                <w:del w:id="538" w:author="Abhishek Behera" w:date="2016-10-24T16:11:00Z"/>
                <w:sz w:val="24"/>
              </w:rPr>
            </w:pPr>
            <w:ins w:id="539" w:author="Veeravalli, Harshasandeep" w:date="2016-10-06T10:59:00Z">
              <w:del w:id="540" w:author="Abhishek Behera" w:date="2016-10-24T16:11:00Z">
                <w:r w:rsidDel="004C5D7A">
                  <w:rPr>
                    <w:sz w:val="24"/>
                  </w:rPr>
                  <w:delText>09/30/2016</w:delText>
                </w:r>
              </w:del>
            </w:ins>
          </w:p>
        </w:tc>
      </w:tr>
      <w:tr w:rsidR="00D6705D" w:rsidDel="004C5D7A" w:rsidTr="002E1ADD">
        <w:trPr>
          <w:ins w:id="541" w:author="Veeravalli, Harshasandeep" w:date="2016-10-06T10:59:00Z"/>
          <w:del w:id="542" w:author="Abhishek Behera" w:date="2016-10-24T16:11:00Z"/>
        </w:trPr>
        <w:tc>
          <w:tcPr>
            <w:tcW w:w="1924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43" w:author="Veeravalli, Harshasandeep" w:date="2016-10-06T10:59:00Z"/>
                <w:del w:id="544" w:author="Abhishek Behera" w:date="2016-10-24T16:11:00Z"/>
                <w:sz w:val="24"/>
              </w:rPr>
            </w:pPr>
            <w:ins w:id="545" w:author="Veeravalli, Harshasandeep" w:date="2016-10-06T10:59:00Z">
              <w:del w:id="546" w:author="Abhishek Behera" w:date="2016-10-24T16:11:00Z">
                <w:r w:rsidDel="004C5D7A">
                  <w:rPr>
                    <w:sz w:val="24"/>
                  </w:rPr>
                  <w:delText>2</w:delText>
                </w:r>
              </w:del>
            </w:ins>
          </w:p>
        </w:tc>
        <w:tc>
          <w:tcPr>
            <w:tcW w:w="1600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47" w:author="Veeravalli, Harshasandeep" w:date="2016-10-06T10:59:00Z"/>
                <w:del w:id="548" w:author="Abhishek Behera" w:date="2016-10-24T16:11:00Z"/>
                <w:sz w:val="24"/>
              </w:rPr>
            </w:pPr>
            <w:ins w:id="549" w:author="Veeravalli, Harshasandeep" w:date="2016-10-06T11:00:00Z">
              <w:del w:id="550" w:author="Abhishek Behera" w:date="2016-10-24T16:11:00Z">
                <w:r w:rsidDel="004C5D7A">
                  <w:rPr>
                    <w:sz w:val="24"/>
                  </w:rPr>
                  <w:delText>10</w:delText>
                </w:r>
              </w:del>
            </w:ins>
          </w:p>
        </w:tc>
        <w:tc>
          <w:tcPr>
            <w:tcW w:w="1836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51" w:author="Veeravalli, Harshasandeep" w:date="2016-10-06T10:59:00Z"/>
                <w:del w:id="552" w:author="Abhishek Behera" w:date="2016-10-24T16:11:00Z"/>
                <w:sz w:val="24"/>
              </w:rPr>
            </w:pPr>
            <w:ins w:id="553" w:author="Veeravalli, Harshasandeep" w:date="2016-10-06T11:00:00Z">
              <w:del w:id="554" w:author="Abhishek Behera" w:date="2016-10-24T16:11:00Z">
                <w:r w:rsidDel="004C5D7A">
                  <w:rPr>
                    <w:sz w:val="24"/>
                  </w:rPr>
                  <w:delText>1</w:delText>
                </w:r>
              </w:del>
            </w:ins>
          </w:p>
        </w:tc>
        <w:tc>
          <w:tcPr>
            <w:tcW w:w="1408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55" w:author="Veeravalli, Harshasandeep" w:date="2016-10-06T10:59:00Z"/>
                <w:del w:id="556" w:author="Abhishek Behera" w:date="2016-10-24T16:11:00Z"/>
                <w:sz w:val="24"/>
              </w:rPr>
            </w:pPr>
            <w:ins w:id="557" w:author="Veeravalli, Harshasandeep" w:date="2016-10-06T11:02:00Z">
              <w:del w:id="558" w:author="Abhishek Behera" w:date="2016-10-24T16:11:00Z">
                <w:r w:rsidDel="004C5D7A">
                  <w:rPr>
                    <w:sz w:val="24"/>
                  </w:rPr>
                  <w:delText>09/30/2016</w:delText>
                </w:r>
              </w:del>
            </w:ins>
          </w:p>
        </w:tc>
      </w:tr>
      <w:tr w:rsidR="00D6705D" w:rsidDel="004C5D7A" w:rsidTr="002E1ADD">
        <w:trPr>
          <w:ins w:id="559" w:author="Veeravalli, Harshasandeep" w:date="2016-10-06T10:59:00Z"/>
          <w:del w:id="560" w:author="Abhishek Behera" w:date="2016-10-24T16:11:00Z"/>
        </w:trPr>
        <w:tc>
          <w:tcPr>
            <w:tcW w:w="1924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61" w:author="Veeravalli, Harshasandeep" w:date="2016-10-06T10:59:00Z"/>
                <w:del w:id="562" w:author="Abhishek Behera" w:date="2016-10-24T16:11:00Z"/>
                <w:sz w:val="24"/>
              </w:rPr>
            </w:pPr>
            <w:ins w:id="563" w:author="Veeravalli, Harshasandeep" w:date="2016-10-06T10:59:00Z">
              <w:del w:id="564" w:author="Abhishek Behera" w:date="2016-10-24T16:11:00Z">
                <w:r w:rsidDel="004C5D7A">
                  <w:rPr>
                    <w:sz w:val="24"/>
                  </w:rPr>
                  <w:delText>3</w:delText>
                </w:r>
              </w:del>
            </w:ins>
          </w:p>
        </w:tc>
        <w:tc>
          <w:tcPr>
            <w:tcW w:w="1600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65" w:author="Veeravalli, Harshasandeep" w:date="2016-10-06T10:59:00Z"/>
                <w:del w:id="566" w:author="Abhishek Behera" w:date="2016-10-24T16:11:00Z"/>
                <w:sz w:val="24"/>
              </w:rPr>
            </w:pPr>
            <w:ins w:id="567" w:author="Veeravalli, Harshasandeep" w:date="2016-10-06T11:00:00Z">
              <w:del w:id="568" w:author="Abhishek Behera" w:date="2016-10-24T16:11:00Z">
                <w:r w:rsidDel="004C5D7A">
                  <w:rPr>
                    <w:sz w:val="24"/>
                  </w:rPr>
                  <w:delText>20</w:delText>
                </w:r>
              </w:del>
            </w:ins>
          </w:p>
        </w:tc>
        <w:tc>
          <w:tcPr>
            <w:tcW w:w="1836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69" w:author="Veeravalli, Harshasandeep" w:date="2016-10-06T10:59:00Z"/>
                <w:del w:id="570" w:author="Abhishek Behera" w:date="2016-10-24T16:11:00Z"/>
                <w:sz w:val="24"/>
              </w:rPr>
            </w:pPr>
            <w:ins w:id="571" w:author="Veeravalli, Harshasandeep" w:date="2016-10-06T11:00:00Z">
              <w:del w:id="572" w:author="Abhishek Behera" w:date="2016-10-24T16:11:00Z">
                <w:r w:rsidDel="004C5D7A">
                  <w:rPr>
                    <w:sz w:val="24"/>
                  </w:rPr>
                  <w:delText>2</w:delText>
                </w:r>
              </w:del>
            </w:ins>
          </w:p>
        </w:tc>
        <w:tc>
          <w:tcPr>
            <w:tcW w:w="1408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73" w:author="Veeravalli, Harshasandeep" w:date="2016-10-06T10:59:00Z"/>
                <w:del w:id="574" w:author="Abhishek Behera" w:date="2016-10-24T16:11:00Z"/>
                <w:sz w:val="24"/>
              </w:rPr>
            </w:pPr>
            <w:ins w:id="575" w:author="Veeravalli, Harshasandeep" w:date="2016-10-06T11:02:00Z">
              <w:del w:id="576" w:author="Abhishek Behera" w:date="2016-10-24T16:11:00Z">
                <w:r w:rsidDel="004C5D7A">
                  <w:rPr>
                    <w:sz w:val="24"/>
                  </w:rPr>
                  <w:delText>09/30/2016</w:delText>
                </w:r>
              </w:del>
            </w:ins>
          </w:p>
        </w:tc>
      </w:tr>
      <w:tr w:rsidR="00D6705D" w:rsidDel="004C5D7A" w:rsidTr="002E1ADD">
        <w:trPr>
          <w:ins w:id="577" w:author="Veeravalli, Harshasandeep" w:date="2016-10-06T10:59:00Z"/>
          <w:del w:id="578" w:author="Abhishek Behera" w:date="2016-10-24T16:11:00Z"/>
        </w:trPr>
        <w:tc>
          <w:tcPr>
            <w:tcW w:w="1924" w:type="dxa"/>
          </w:tcPr>
          <w:p w:rsidR="00D6705D" w:rsidRPr="007D74A6" w:rsidDel="004C5D7A" w:rsidRDefault="00D6705D">
            <w:pPr>
              <w:pStyle w:val="NoSpacing"/>
              <w:jc w:val="center"/>
              <w:rPr>
                <w:ins w:id="579" w:author="Veeravalli, Harshasandeep" w:date="2016-10-06T10:59:00Z"/>
                <w:del w:id="580" w:author="Abhishek Behera" w:date="2016-10-24T16:11:00Z"/>
                <w:sz w:val="24"/>
              </w:rPr>
              <w:pPrChange w:id="581" w:author="Veeravalli, Harshasandeep" w:date="2016-10-06T10:59:00Z">
                <w:pPr>
                  <w:pStyle w:val="NoSpacing"/>
                </w:pPr>
              </w:pPrChange>
            </w:pPr>
            <w:ins w:id="582" w:author="Veeravalli, Harshasandeep" w:date="2016-10-06T10:59:00Z">
              <w:del w:id="583" w:author="Abhishek Behera" w:date="2016-10-24T16:11:00Z">
                <w:r w:rsidDel="004C5D7A">
                  <w:rPr>
                    <w:sz w:val="24"/>
                  </w:rPr>
                  <w:delText>4</w:delText>
                </w:r>
              </w:del>
            </w:ins>
          </w:p>
        </w:tc>
        <w:tc>
          <w:tcPr>
            <w:tcW w:w="1600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84" w:author="Veeravalli, Harshasandeep" w:date="2016-10-06T10:59:00Z"/>
                <w:del w:id="585" w:author="Abhishek Behera" w:date="2016-10-24T16:11:00Z"/>
                <w:sz w:val="24"/>
              </w:rPr>
            </w:pPr>
            <w:ins w:id="586" w:author="Veeravalli, Harshasandeep" w:date="2016-10-06T11:00:00Z">
              <w:del w:id="587" w:author="Abhishek Behera" w:date="2016-10-24T16:11:00Z">
                <w:r w:rsidDel="004C5D7A">
                  <w:rPr>
                    <w:sz w:val="24"/>
                  </w:rPr>
                  <w:delText>20</w:delText>
                </w:r>
              </w:del>
            </w:ins>
          </w:p>
        </w:tc>
        <w:tc>
          <w:tcPr>
            <w:tcW w:w="1836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88" w:author="Veeravalli, Harshasandeep" w:date="2016-10-06T10:59:00Z"/>
                <w:del w:id="589" w:author="Abhishek Behera" w:date="2016-10-24T16:11:00Z"/>
                <w:sz w:val="24"/>
              </w:rPr>
            </w:pPr>
            <w:ins w:id="590" w:author="Veeravalli, Harshasandeep" w:date="2016-10-06T11:00:00Z">
              <w:del w:id="591" w:author="Abhishek Behera" w:date="2016-10-24T16:11:00Z">
                <w:r w:rsidDel="004C5D7A">
                  <w:rPr>
                    <w:sz w:val="24"/>
                  </w:rPr>
                  <w:delText>1</w:delText>
                </w:r>
              </w:del>
            </w:ins>
          </w:p>
        </w:tc>
        <w:tc>
          <w:tcPr>
            <w:tcW w:w="1408" w:type="dxa"/>
          </w:tcPr>
          <w:p w:rsidR="00D6705D" w:rsidRPr="007D74A6" w:rsidDel="004C5D7A" w:rsidRDefault="00D6705D" w:rsidP="00D6705D">
            <w:pPr>
              <w:pStyle w:val="NoSpacing"/>
              <w:jc w:val="center"/>
              <w:rPr>
                <w:ins w:id="592" w:author="Veeravalli, Harshasandeep" w:date="2016-10-06T10:59:00Z"/>
                <w:del w:id="593" w:author="Abhishek Behera" w:date="2016-10-24T16:11:00Z"/>
                <w:sz w:val="24"/>
              </w:rPr>
            </w:pPr>
            <w:ins w:id="594" w:author="Veeravalli, Harshasandeep" w:date="2016-10-06T11:02:00Z">
              <w:del w:id="595" w:author="Abhishek Behera" w:date="2016-10-24T16:11:00Z">
                <w:r w:rsidDel="004C5D7A">
                  <w:rPr>
                    <w:sz w:val="24"/>
                  </w:rPr>
                  <w:delText>09/30/2016</w:delText>
                </w:r>
              </w:del>
            </w:ins>
          </w:p>
        </w:tc>
      </w:tr>
    </w:tbl>
    <w:p w:rsidR="00B15C12" w:rsidRDefault="00B15C12" w:rsidP="00B15C12">
      <w:pPr>
        <w:pStyle w:val="NoSpacing"/>
        <w:ind w:firstLine="720"/>
        <w:rPr>
          <w:ins w:id="596" w:author="Veeravalli, Harshasandeep" w:date="2016-10-06T11:01:00Z"/>
          <w:sz w:val="24"/>
        </w:rPr>
      </w:pPr>
    </w:p>
    <w:p w:rsidR="00D6705D" w:rsidRDefault="00D6705D" w:rsidP="00B15C12">
      <w:pPr>
        <w:pStyle w:val="NoSpacing"/>
        <w:ind w:firstLine="720"/>
        <w:rPr>
          <w:ins w:id="597" w:author="Veeravalli, Harshasandeep" w:date="2016-10-06T11:01:00Z"/>
          <w:sz w:val="24"/>
        </w:rPr>
      </w:pPr>
      <w:ins w:id="598" w:author="Veeravalli, Harshasandeep" w:date="2016-10-06T11:01:00Z">
        <w:r>
          <w:rPr>
            <w:sz w:val="24"/>
          </w:rPr>
          <w:t>For each of the n and SD combinations shown above, the following four column are generated</w:t>
        </w:r>
      </w:ins>
    </w:p>
    <w:p w:rsidR="00D6705D" w:rsidRDefault="00D6705D">
      <w:pPr>
        <w:pStyle w:val="NoSpacing"/>
        <w:numPr>
          <w:ilvl w:val="0"/>
          <w:numId w:val="16"/>
        </w:numPr>
        <w:rPr>
          <w:ins w:id="599" w:author="Veeravalli, Harshasandeep" w:date="2016-10-06T11:02:00Z"/>
          <w:sz w:val="24"/>
        </w:rPr>
        <w:pPrChange w:id="600" w:author="Veeravalli, Harshasandeep" w:date="2016-10-06T11:02:00Z">
          <w:pPr>
            <w:pStyle w:val="NoSpacing"/>
            <w:ind w:firstLine="720"/>
          </w:pPr>
        </w:pPrChange>
      </w:pPr>
      <w:proofErr w:type="spellStart"/>
      <w:ins w:id="601" w:author="Veeravalli, Harshasandeep" w:date="2016-10-06T11:02:00Z">
        <w:r>
          <w:rPr>
            <w:sz w:val="24"/>
          </w:rPr>
          <w:t>BB_Up</w:t>
        </w:r>
        <w:proofErr w:type="spellEnd"/>
      </w:ins>
    </w:p>
    <w:p w:rsidR="00D6705D" w:rsidRDefault="00D6705D">
      <w:pPr>
        <w:pStyle w:val="NoSpacing"/>
        <w:numPr>
          <w:ilvl w:val="0"/>
          <w:numId w:val="16"/>
        </w:numPr>
        <w:rPr>
          <w:ins w:id="602" w:author="Veeravalli, Harshasandeep" w:date="2016-10-06T11:02:00Z"/>
          <w:sz w:val="24"/>
        </w:rPr>
        <w:pPrChange w:id="603" w:author="Veeravalli, Harshasandeep" w:date="2016-10-06T11:02:00Z">
          <w:pPr>
            <w:pStyle w:val="NoSpacing"/>
            <w:ind w:firstLine="720"/>
          </w:pPr>
        </w:pPrChange>
      </w:pPr>
      <w:proofErr w:type="spellStart"/>
      <w:ins w:id="604" w:author="Veeravalli, Harshasandeep" w:date="2016-10-06T11:02:00Z">
        <w:r>
          <w:rPr>
            <w:sz w:val="24"/>
          </w:rPr>
          <w:t>BB_Down</w:t>
        </w:r>
        <w:proofErr w:type="spellEnd"/>
      </w:ins>
    </w:p>
    <w:p w:rsidR="00D6705D" w:rsidRDefault="00D6705D">
      <w:pPr>
        <w:pStyle w:val="NoSpacing"/>
        <w:numPr>
          <w:ilvl w:val="0"/>
          <w:numId w:val="16"/>
        </w:numPr>
        <w:rPr>
          <w:ins w:id="605" w:author="Veeravalli, Harshasandeep" w:date="2016-10-06T11:02:00Z"/>
          <w:sz w:val="24"/>
        </w:rPr>
        <w:pPrChange w:id="606" w:author="Veeravalli, Harshasandeep" w:date="2016-10-06T11:02:00Z">
          <w:pPr>
            <w:pStyle w:val="NoSpacing"/>
            <w:ind w:firstLine="720"/>
          </w:pPr>
        </w:pPrChange>
      </w:pPr>
      <w:ins w:id="607" w:author="Veeravalli, Harshasandeep" w:date="2016-10-06T11:02:00Z">
        <w:r>
          <w:rPr>
            <w:sz w:val="24"/>
          </w:rPr>
          <w:t>BB_</w:t>
        </w:r>
        <w:r w:rsidRPr="00D6705D">
          <w:rPr>
            <w:sz w:val="24"/>
            <w:highlight w:val="yellow"/>
          </w:rPr>
          <w:t>AVG</w:t>
        </w:r>
      </w:ins>
    </w:p>
    <w:p w:rsidR="00D6705D" w:rsidRPr="00D6705D" w:rsidRDefault="00D6705D">
      <w:pPr>
        <w:pStyle w:val="NoSpacing"/>
        <w:numPr>
          <w:ilvl w:val="0"/>
          <w:numId w:val="16"/>
        </w:numPr>
        <w:rPr>
          <w:ins w:id="608" w:author="Veeravalli, Harshasandeep" w:date="2016-10-06T11:02:00Z"/>
          <w:sz w:val="24"/>
          <w:highlight w:val="yellow"/>
          <w:rPrChange w:id="609" w:author="Veeravalli, Harshasandeep" w:date="2016-10-06T11:09:00Z">
            <w:rPr>
              <w:ins w:id="610" w:author="Veeravalli, Harshasandeep" w:date="2016-10-06T11:02:00Z"/>
              <w:sz w:val="24"/>
            </w:rPr>
          </w:rPrChange>
        </w:rPr>
        <w:pPrChange w:id="611" w:author="Veeravalli, Harshasandeep" w:date="2016-10-06T11:02:00Z">
          <w:pPr>
            <w:pStyle w:val="NoSpacing"/>
            <w:ind w:firstLine="720"/>
          </w:pPr>
        </w:pPrChange>
      </w:pPr>
      <w:proofErr w:type="spellStart"/>
      <w:ins w:id="612" w:author="Veeravalli, Harshasandeep" w:date="2016-10-06T11:02:00Z">
        <w:r w:rsidRPr="00D6705D">
          <w:rPr>
            <w:sz w:val="24"/>
            <w:highlight w:val="yellow"/>
            <w:rPrChange w:id="613" w:author="Veeravalli, Harshasandeep" w:date="2016-10-06T11:09:00Z">
              <w:rPr>
                <w:sz w:val="24"/>
              </w:rPr>
            </w:rPrChange>
          </w:rPr>
          <w:t>BB_</w:t>
        </w:r>
      </w:ins>
      <w:ins w:id="614" w:author="Veeravalli, Harshasandeep" w:date="2016-10-06T11:09:00Z">
        <w:r w:rsidRPr="00D6705D">
          <w:rPr>
            <w:sz w:val="24"/>
            <w:highlight w:val="yellow"/>
            <w:rPrChange w:id="615" w:author="Veeravalli, Harshasandeep" w:date="2016-10-06T11:09:00Z">
              <w:rPr>
                <w:sz w:val="24"/>
              </w:rPr>
            </w:rPrChange>
          </w:rPr>
          <w:t>Signal</w:t>
        </w:r>
      </w:ins>
      <w:proofErr w:type="spellEnd"/>
    </w:p>
    <w:p w:rsidR="00D6705D" w:rsidRDefault="00D6705D" w:rsidP="00B15C12">
      <w:pPr>
        <w:pStyle w:val="NoSpacing"/>
        <w:ind w:firstLine="720"/>
        <w:rPr>
          <w:ins w:id="616" w:author="Veeravalli, Harshasandeep" w:date="2016-10-06T10:59:00Z"/>
          <w:sz w:val="24"/>
        </w:rPr>
      </w:pPr>
    </w:p>
    <w:p w:rsidR="00B15C12" w:rsidRDefault="00B15C12" w:rsidP="00145DDB">
      <w:pPr>
        <w:pStyle w:val="NoSpacing"/>
        <w:ind w:firstLine="720"/>
        <w:rPr>
          <w:ins w:id="617" w:author="Veeravalli, Harshasandeep" w:date="2016-10-06T11:20:00Z"/>
          <w:sz w:val="24"/>
        </w:rPr>
      </w:pPr>
    </w:p>
    <w:p w:rsidR="002E1ADD" w:rsidRDefault="006076E6" w:rsidP="00145DDB">
      <w:pPr>
        <w:pStyle w:val="NoSpacing"/>
        <w:ind w:firstLine="720"/>
        <w:rPr>
          <w:ins w:id="618" w:author="Veeravalli, Harshasandeep" w:date="2016-10-06T11:21:00Z"/>
          <w:sz w:val="24"/>
        </w:rPr>
      </w:pPr>
      <w:proofErr w:type="spellStart"/>
      <w:ins w:id="619" w:author="Veeravalli, Harshasandeep" w:date="2016-10-06T11:21:00Z">
        <w:r>
          <w:rPr>
            <w:sz w:val="24"/>
          </w:rPr>
          <w:t>BB_Down</w:t>
        </w:r>
        <w:proofErr w:type="spellEnd"/>
        <w:r>
          <w:rPr>
            <w:sz w:val="24"/>
          </w:rPr>
          <w:t xml:space="preserve"> / BB_UP</w:t>
        </w:r>
      </w:ins>
    </w:p>
    <w:p w:rsidR="006076E6" w:rsidRDefault="006076E6" w:rsidP="00145DDB">
      <w:pPr>
        <w:pStyle w:val="NoSpacing"/>
        <w:ind w:firstLine="720"/>
        <w:rPr>
          <w:ins w:id="620" w:author="Veeravalli, Harshasandeep" w:date="2016-10-06T11:20:00Z"/>
          <w:sz w:val="24"/>
        </w:rPr>
      </w:pPr>
    </w:p>
    <w:p w:rsidR="002E1ADD" w:rsidRDefault="002E1ADD" w:rsidP="00145DDB">
      <w:pPr>
        <w:pStyle w:val="NoSpacing"/>
        <w:ind w:firstLine="720"/>
        <w:rPr>
          <w:ins w:id="621" w:author="Veeravalli, Harshasandeep" w:date="2016-10-06T11:20:00Z"/>
          <w:sz w:val="24"/>
        </w:rPr>
      </w:pPr>
    </w:p>
    <w:p w:rsidR="002E1ADD" w:rsidRDefault="002E1ADD" w:rsidP="00145DDB">
      <w:pPr>
        <w:pStyle w:val="NoSpacing"/>
        <w:ind w:firstLine="720"/>
        <w:rPr>
          <w:ins w:id="622" w:author="Abhishek Behera" w:date="2016-10-24T16:12:00Z"/>
          <w:sz w:val="24"/>
        </w:rPr>
      </w:pPr>
    </w:p>
    <w:p w:rsidR="004C5D7A" w:rsidRDefault="004C5D7A" w:rsidP="00145DDB">
      <w:pPr>
        <w:pStyle w:val="NoSpacing"/>
        <w:ind w:firstLine="720"/>
        <w:rPr>
          <w:ins w:id="623" w:author="Abhishek Behera" w:date="2016-10-24T16:12:00Z"/>
          <w:sz w:val="24"/>
        </w:rPr>
      </w:pPr>
    </w:p>
    <w:p w:rsidR="004C5D7A" w:rsidRDefault="004C5D7A" w:rsidP="00145DDB">
      <w:pPr>
        <w:pStyle w:val="NoSpacing"/>
        <w:ind w:firstLine="720"/>
        <w:rPr>
          <w:ins w:id="624" w:author="Abhishek Behera" w:date="2016-10-24T16:12:00Z"/>
          <w:sz w:val="24"/>
        </w:rPr>
      </w:pPr>
    </w:p>
    <w:p w:rsidR="004C5D7A" w:rsidRDefault="004C5D7A" w:rsidP="00145DDB">
      <w:pPr>
        <w:pStyle w:val="NoSpacing"/>
        <w:ind w:firstLine="720"/>
        <w:rPr>
          <w:ins w:id="625" w:author="Abhishek Behera" w:date="2016-10-24T16:12:00Z"/>
          <w:sz w:val="24"/>
        </w:rPr>
      </w:pPr>
    </w:p>
    <w:p w:rsidR="004C5D7A" w:rsidRDefault="004C5D7A" w:rsidP="00145DDB">
      <w:pPr>
        <w:pStyle w:val="NoSpacing"/>
        <w:ind w:firstLine="720"/>
        <w:rPr>
          <w:ins w:id="626" w:author="Abhishek Behera" w:date="2016-10-24T16:12:00Z"/>
          <w:sz w:val="24"/>
        </w:rPr>
      </w:pPr>
    </w:p>
    <w:p w:rsidR="004C5D7A" w:rsidRDefault="004C5D7A" w:rsidP="00145DDB">
      <w:pPr>
        <w:pStyle w:val="NoSpacing"/>
        <w:ind w:firstLine="720"/>
        <w:rPr>
          <w:sz w:val="24"/>
        </w:rPr>
      </w:pPr>
    </w:p>
    <w:p w:rsidR="00693405" w:rsidRDefault="00693405" w:rsidP="00693405">
      <w:pPr>
        <w:pStyle w:val="NoSpacing"/>
        <w:ind w:firstLine="720"/>
        <w:rPr>
          <w:sz w:val="24"/>
        </w:rPr>
      </w:pPr>
    </w:p>
    <w:p w:rsidR="00125B9D" w:rsidRPr="00897321" w:rsidRDefault="00125B9D" w:rsidP="00125B9D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lastRenderedPageBreak/>
        <w:t xml:space="preserve">Toolbox name: </w:t>
      </w:r>
      <w:proofErr w:type="spellStart"/>
      <w:r>
        <w:rPr>
          <w:color w:val="FF0000"/>
          <w:sz w:val="24"/>
        </w:rPr>
        <w:t>R_Shift</w:t>
      </w:r>
      <w:proofErr w:type="spellEnd"/>
    </w:p>
    <w:p w:rsidR="00125B9D" w:rsidRDefault="00125B9D" w:rsidP="00125B9D">
      <w:pPr>
        <w:pStyle w:val="NoSpacing"/>
        <w:ind w:left="720"/>
        <w:rPr>
          <w:sz w:val="24"/>
        </w:rPr>
      </w:pPr>
    </w:p>
    <w:p w:rsidR="00125B9D" w:rsidRDefault="00125B9D" w:rsidP="00125B9D">
      <w:pPr>
        <w:pStyle w:val="NoSpacing"/>
        <w:ind w:left="720"/>
        <w:rPr>
          <w:sz w:val="24"/>
        </w:rPr>
      </w:pPr>
      <w:r>
        <w:rPr>
          <w:sz w:val="24"/>
        </w:rPr>
        <w:t>Sub-operators: read data</w:t>
      </w:r>
      <w:r w:rsidR="00EC79A4">
        <w:rPr>
          <w:sz w:val="24"/>
        </w:rPr>
        <w:t xml:space="preserve"> lead or lag, Shift F</w:t>
      </w:r>
      <w:r>
        <w:rPr>
          <w:sz w:val="24"/>
        </w:rPr>
        <w:t>unction</w:t>
      </w:r>
    </w:p>
    <w:p w:rsidR="00125B9D" w:rsidRDefault="00125B9D" w:rsidP="00125B9D">
      <w:pPr>
        <w:pStyle w:val="NoSpacing"/>
        <w:ind w:left="720"/>
        <w:rPr>
          <w:sz w:val="24"/>
        </w:rPr>
      </w:pPr>
      <w:r>
        <w:rPr>
          <w:sz w:val="24"/>
        </w:rPr>
        <w:t>read data lead or lag: For reading input file</w:t>
      </w:r>
    </w:p>
    <w:p w:rsidR="00125B9D" w:rsidRDefault="00EC79A4" w:rsidP="00125B9D">
      <w:pPr>
        <w:pStyle w:val="NoSpacing"/>
        <w:ind w:firstLine="720"/>
        <w:rPr>
          <w:sz w:val="24"/>
        </w:rPr>
      </w:pPr>
      <w:r>
        <w:rPr>
          <w:sz w:val="24"/>
        </w:rPr>
        <w:t>Shift Function</w:t>
      </w:r>
      <w:r w:rsidR="00125B9D">
        <w:rPr>
          <w:sz w:val="24"/>
        </w:rPr>
        <w:t>: (from R-script)</w:t>
      </w:r>
    </w:p>
    <w:p w:rsidR="00EC79A4" w:rsidRDefault="00EC79A4" w:rsidP="00125B9D">
      <w:pPr>
        <w:pStyle w:val="NoSpacing"/>
        <w:ind w:firstLine="720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1948"/>
        <w:gridCol w:w="1778"/>
      </w:tblGrid>
      <w:tr w:rsidR="004849AD" w:rsidTr="002E1ADD">
        <w:tc>
          <w:tcPr>
            <w:tcW w:w="2108" w:type="dxa"/>
            <w:vAlign w:val="center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R_Shift</w:t>
            </w:r>
            <w:proofErr w:type="spellEnd"/>
          </w:p>
        </w:tc>
        <w:tc>
          <w:tcPr>
            <w:tcW w:w="1948" w:type="dxa"/>
          </w:tcPr>
          <w:p w:rsidR="004849AD" w:rsidRDefault="004849AD" w:rsidP="004849AD">
            <w:pPr>
              <w:pStyle w:val="NoSpacing"/>
              <w:rPr>
                <w:ins w:id="627" w:author="Abhishek Behera" w:date="2016-10-24T16:15:00Z"/>
                <w:sz w:val="24"/>
              </w:rPr>
              <w:pPrChange w:id="628" w:author="Abhishek Behera" w:date="2016-10-24T16:15:00Z">
                <w:pPr>
                  <w:pStyle w:val="NoSpacing"/>
                  <w:jc w:val="center"/>
                </w:pPr>
              </w:pPrChange>
            </w:pPr>
          </w:p>
          <w:p w:rsidR="004849AD" w:rsidRDefault="004849AD" w:rsidP="004849AD">
            <w:pPr>
              <w:pStyle w:val="NoSpacing"/>
              <w:jc w:val="center"/>
              <w:rPr>
                <w:ins w:id="629" w:author="Abhishek Behera" w:date="2016-10-24T16:15:00Z"/>
                <w:sz w:val="24"/>
              </w:rPr>
            </w:pPr>
            <w:proofErr w:type="spellStart"/>
            <w:ins w:id="630" w:author="Abhishek Behera" w:date="2016-10-24T16:15:00Z">
              <w:r>
                <w:rPr>
                  <w:sz w:val="24"/>
                </w:rPr>
                <w:t>usevar</w:t>
              </w:r>
              <w:proofErr w:type="spellEnd"/>
              <w:r>
                <w:rPr>
                  <w:sz w:val="24"/>
                </w:rPr>
                <w:t>(n)</w:t>
              </w:r>
            </w:ins>
          </w:p>
          <w:p w:rsidR="004849AD" w:rsidDel="004849AD" w:rsidRDefault="004849AD" w:rsidP="002E1ADD">
            <w:pPr>
              <w:pStyle w:val="NoSpacing"/>
              <w:jc w:val="center"/>
              <w:rPr>
                <w:del w:id="631" w:author="Abhishek Behera" w:date="2016-10-24T16:15:00Z"/>
                <w:sz w:val="24"/>
              </w:rPr>
            </w:pPr>
            <w:del w:id="632" w:author="Abhishek Behera" w:date="2016-10-24T16:15:00Z">
              <w:r w:rsidDel="004849AD">
                <w:rPr>
                  <w:sz w:val="24"/>
                </w:rPr>
                <w:delText>usevar(n)</w:delText>
              </w:r>
            </w:del>
          </w:p>
          <w:p w:rsidR="004849AD" w:rsidRPr="007D74A6" w:rsidRDefault="004849AD" w:rsidP="004849AD">
            <w:pPr>
              <w:pStyle w:val="NoSpacing"/>
              <w:rPr>
                <w:sz w:val="24"/>
              </w:rPr>
              <w:pPrChange w:id="633" w:author="Abhishek Behera" w:date="2016-10-24T16:15:00Z">
                <w:pPr>
                  <w:pStyle w:val="NoSpacing"/>
                  <w:jc w:val="center"/>
                </w:pPr>
              </w:pPrChange>
            </w:pPr>
            <w:del w:id="634" w:author="Abhishek Behera" w:date="2016-10-24T16:15:00Z">
              <w:r w:rsidDel="004849AD">
                <w:rPr>
                  <w:sz w:val="24"/>
                </w:rPr>
                <w:delText>Version</w:delText>
              </w:r>
            </w:del>
            <w:r>
              <w:rPr>
                <w:sz w:val="24"/>
              </w:rPr>
              <w:t xml:space="preserve"> </w:t>
            </w:r>
            <w:del w:id="635" w:author="Abhishek Behera" w:date="2016-10-24T16:15:00Z">
              <w:r w:rsidDel="004849AD">
                <w:rPr>
                  <w:sz w:val="24"/>
                </w:rPr>
                <w:delText>09/30/2016</w:delText>
              </w:r>
            </w:del>
          </w:p>
        </w:tc>
        <w:tc>
          <w:tcPr>
            <w:tcW w:w="1778" w:type="dxa"/>
          </w:tcPr>
          <w:p w:rsidR="004849AD" w:rsidRDefault="004849AD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usevar</w:t>
            </w:r>
            <w:proofErr w:type="spellEnd"/>
            <w:r>
              <w:rPr>
                <w:sz w:val="24"/>
              </w:rPr>
              <w:t>(n)</w:t>
            </w:r>
          </w:p>
          <w:p w:rsidR="004849AD" w:rsidRDefault="004849AD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ins w:id="636" w:author="Abhishek Behera" w:date="2016-10-24T16:15:00Z">
              <w:r>
                <w:rPr>
                  <w:sz w:val="24"/>
                </w:rPr>
                <w:t>ate</w:t>
              </w:r>
            </w:ins>
            <w:del w:id="637" w:author="Abhishek Behera" w:date="2016-10-24T16:15:00Z">
              <w:r w:rsidDel="004849AD">
                <w:rPr>
                  <w:sz w:val="24"/>
                </w:rPr>
                <w:delText>t:</w:delText>
              </w:r>
            </w:del>
          </w:p>
        </w:tc>
      </w:tr>
      <w:tr w:rsidR="004849AD" w:rsidTr="002E1ADD">
        <w:tc>
          <w:tcPr>
            <w:tcW w:w="210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 (data for lag)</w:t>
            </w:r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38" w:author="Abhishek Behera" w:date="2016-10-24T16:13:00Z">
              <w:r>
                <w:rPr>
                  <w:sz w:val="24"/>
                </w:rPr>
                <w:t>-1</w:t>
              </w:r>
            </w:ins>
            <w:del w:id="639" w:author="Abhishek Behera" w:date="2016-10-24T16:13:00Z">
              <w:r w:rsidDel="004C5D7A">
                <w:rPr>
                  <w:sz w:val="24"/>
                </w:rPr>
                <w:delText>-1, -2, -3, -4, -5,    -8, -13, -21, -34</w:delText>
              </w:r>
            </w:del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40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  <w:tr w:rsidR="004849AD" w:rsidTr="002E1ADD">
        <w:tc>
          <w:tcPr>
            <w:tcW w:w="210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41" w:author="Abhishek Behera" w:date="2016-10-24T16:14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42" w:author="Veeravalli, Harshasandeep" w:date="2016-10-06T11:11:00Z">
              <w:r>
                <w:rPr>
                  <w:sz w:val="24"/>
                </w:rPr>
                <w:t>-</w:t>
              </w:r>
            </w:ins>
            <w:ins w:id="643" w:author="Abhishek Behera" w:date="2016-10-24T16:13:00Z">
              <w:r>
                <w:rPr>
                  <w:sz w:val="24"/>
                </w:rPr>
                <w:t>2</w:t>
              </w:r>
            </w:ins>
            <w:ins w:id="644" w:author="Veeravalli, Harshasandeep" w:date="2016-10-06T11:11:00Z">
              <w:del w:id="645" w:author="Abhishek Behera" w:date="2016-10-24T16:13:00Z">
                <w:r w:rsidDel="004C5D7A">
                  <w:rPr>
                    <w:sz w:val="24"/>
                  </w:rPr>
                  <w:delText>1</w:delText>
                </w:r>
              </w:del>
            </w:ins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46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  <w:tr w:rsidR="004849AD" w:rsidTr="002E1ADD">
        <w:tc>
          <w:tcPr>
            <w:tcW w:w="210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47" w:author="Abhishek Behera" w:date="2016-10-24T16:14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48" w:author="Veeravalli, Harshasandeep" w:date="2016-10-06T11:11:00Z">
              <w:r>
                <w:rPr>
                  <w:sz w:val="24"/>
                </w:rPr>
                <w:t>-</w:t>
              </w:r>
            </w:ins>
            <w:ins w:id="649" w:author="Abhishek Behera" w:date="2016-10-24T16:13:00Z">
              <w:r>
                <w:rPr>
                  <w:sz w:val="24"/>
                </w:rPr>
                <w:t>3</w:t>
              </w:r>
            </w:ins>
            <w:ins w:id="650" w:author="Veeravalli, Harshasandeep" w:date="2016-10-06T11:11:00Z">
              <w:del w:id="651" w:author="Abhishek Behera" w:date="2016-10-24T16:13:00Z">
                <w:r w:rsidDel="004C5D7A">
                  <w:rPr>
                    <w:sz w:val="24"/>
                  </w:rPr>
                  <w:delText>2</w:delText>
                </w:r>
              </w:del>
            </w:ins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52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  <w:tr w:rsidR="004849AD" w:rsidTr="002E1ADD">
        <w:tc>
          <w:tcPr>
            <w:tcW w:w="2108" w:type="dxa"/>
          </w:tcPr>
          <w:p w:rsidR="004849AD" w:rsidRPr="007D74A6" w:rsidRDefault="004849AD" w:rsidP="004849AD">
            <w:pPr>
              <w:pStyle w:val="NoSpacing"/>
              <w:jc w:val="center"/>
              <w:rPr>
                <w:sz w:val="24"/>
              </w:rPr>
              <w:pPrChange w:id="653" w:author="Abhishek Behera" w:date="2016-10-24T16:15:00Z">
                <w:pPr>
                  <w:pStyle w:val="NoSpacing"/>
                </w:pPr>
              </w:pPrChange>
            </w:pPr>
            <w:ins w:id="654" w:author="Abhishek Behera" w:date="2016-10-24T16:14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55" w:author="Veeravalli, Harshasandeep" w:date="2016-10-06T11:11:00Z">
              <w:r>
                <w:rPr>
                  <w:sz w:val="24"/>
                </w:rPr>
                <w:t>-</w:t>
              </w:r>
            </w:ins>
            <w:ins w:id="656" w:author="Abhishek Behera" w:date="2016-10-24T16:13:00Z">
              <w:r>
                <w:rPr>
                  <w:sz w:val="24"/>
                </w:rPr>
                <w:t>4</w:t>
              </w:r>
            </w:ins>
            <w:ins w:id="657" w:author="Veeravalli, Harshasandeep" w:date="2016-10-06T11:11:00Z">
              <w:del w:id="658" w:author="Abhishek Behera" w:date="2016-10-24T16:13:00Z">
                <w:r w:rsidDel="004C5D7A">
                  <w:rPr>
                    <w:sz w:val="24"/>
                  </w:rPr>
                  <w:delText>3</w:delText>
                </w:r>
              </w:del>
            </w:ins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sz w:val="24"/>
              </w:rPr>
            </w:pPr>
            <w:ins w:id="659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  <w:tr w:rsidR="004849AD" w:rsidTr="002E1ADD">
        <w:trPr>
          <w:ins w:id="660" w:author="Veeravalli, Harshasandeep" w:date="2016-10-06T11:11:00Z"/>
        </w:trPr>
        <w:tc>
          <w:tcPr>
            <w:tcW w:w="2108" w:type="dxa"/>
          </w:tcPr>
          <w:p w:rsidR="004849AD" w:rsidRPr="007D74A6" w:rsidRDefault="004849AD" w:rsidP="004849AD">
            <w:pPr>
              <w:pStyle w:val="NoSpacing"/>
              <w:jc w:val="center"/>
              <w:rPr>
                <w:ins w:id="661" w:author="Veeravalli, Harshasandeep" w:date="2016-10-06T11:11:00Z"/>
                <w:sz w:val="24"/>
              </w:rPr>
              <w:pPrChange w:id="662" w:author="Abhishek Behera" w:date="2016-10-24T16:15:00Z">
                <w:pPr>
                  <w:pStyle w:val="NoSpacing"/>
                </w:pPr>
              </w:pPrChange>
            </w:pPr>
            <w:ins w:id="663" w:author="Abhishek Behera" w:date="2016-10-24T16:14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64" w:author="Veeravalli, Harshasandeep" w:date="2016-10-06T11:11:00Z"/>
                <w:sz w:val="24"/>
              </w:rPr>
            </w:pPr>
            <w:ins w:id="665" w:author="Abhishek Behera" w:date="2016-10-24T16:14:00Z">
              <w:r>
                <w:rPr>
                  <w:sz w:val="24"/>
                </w:rPr>
                <w:t>-5</w:t>
              </w:r>
            </w:ins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66" w:author="Veeravalli, Harshasandeep" w:date="2016-10-06T11:11:00Z"/>
                <w:sz w:val="24"/>
              </w:rPr>
            </w:pPr>
            <w:ins w:id="667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  <w:tr w:rsidR="004849AD" w:rsidTr="002E1ADD">
        <w:trPr>
          <w:ins w:id="668" w:author="Veeravalli, Harshasandeep" w:date="2016-10-06T11:11:00Z"/>
        </w:trPr>
        <w:tc>
          <w:tcPr>
            <w:tcW w:w="2108" w:type="dxa"/>
          </w:tcPr>
          <w:p w:rsidR="004849AD" w:rsidRPr="007D74A6" w:rsidRDefault="004849AD" w:rsidP="004849AD">
            <w:pPr>
              <w:pStyle w:val="NoSpacing"/>
              <w:jc w:val="center"/>
              <w:rPr>
                <w:ins w:id="669" w:author="Veeravalli, Harshasandeep" w:date="2016-10-06T11:11:00Z"/>
                <w:sz w:val="24"/>
              </w:rPr>
              <w:pPrChange w:id="670" w:author="Abhishek Behera" w:date="2016-10-24T16:15:00Z">
                <w:pPr>
                  <w:pStyle w:val="NoSpacing"/>
                </w:pPr>
              </w:pPrChange>
            </w:pPr>
            <w:ins w:id="671" w:author="Abhishek Behera" w:date="2016-10-24T16:14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72" w:author="Veeravalli, Harshasandeep" w:date="2016-10-06T11:11:00Z"/>
                <w:sz w:val="24"/>
              </w:rPr>
            </w:pPr>
            <w:ins w:id="673" w:author="Abhishek Behera" w:date="2016-10-24T16:14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74" w:author="Veeravalli, Harshasandeep" w:date="2016-10-06T11:11:00Z"/>
                <w:sz w:val="24"/>
              </w:rPr>
            </w:pPr>
            <w:ins w:id="675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  <w:tr w:rsidR="004849AD" w:rsidTr="002E1ADD">
        <w:trPr>
          <w:ins w:id="676" w:author="Veeravalli, Harshasandeep" w:date="2016-10-06T11:11:00Z"/>
        </w:trPr>
        <w:tc>
          <w:tcPr>
            <w:tcW w:w="2108" w:type="dxa"/>
          </w:tcPr>
          <w:p w:rsidR="004849AD" w:rsidRPr="007D74A6" w:rsidRDefault="004849AD" w:rsidP="004849AD">
            <w:pPr>
              <w:pStyle w:val="NoSpacing"/>
              <w:jc w:val="center"/>
              <w:rPr>
                <w:ins w:id="677" w:author="Veeravalli, Harshasandeep" w:date="2016-10-06T11:11:00Z"/>
                <w:sz w:val="24"/>
              </w:rPr>
              <w:pPrChange w:id="678" w:author="Abhishek Behera" w:date="2016-10-24T16:15:00Z">
                <w:pPr>
                  <w:pStyle w:val="NoSpacing"/>
                </w:pPr>
              </w:pPrChange>
            </w:pPr>
            <w:ins w:id="679" w:author="Abhishek Behera" w:date="2016-10-24T16:14:00Z">
              <w:r>
                <w:rPr>
                  <w:sz w:val="24"/>
                </w:rPr>
                <w:t>7</w:t>
              </w:r>
            </w:ins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80" w:author="Veeravalli, Harshasandeep" w:date="2016-10-06T11:11:00Z"/>
                <w:sz w:val="24"/>
              </w:rPr>
            </w:pPr>
            <w:ins w:id="681" w:author="Abhishek Behera" w:date="2016-10-24T16:14:00Z">
              <w:r>
                <w:rPr>
                  <w:sz w:val="24"/>
                </w:rPr>
                <w:t>-13</w:t>
              </w:r>
            </w:ins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82" w:author="Veeravalli, Harshasandeep" w:date="2016-10-06T11:11:00Z"/>
                <w:sz w:val="24"/>
              </w:rPr>
            </w:pPr>
            <w:ins w:id="683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  <w:tr w:rsidR="004849AD" w:rsidTr="002E1ADD">
        <w:trPr>
          <w:ins w:id="684" w:author="Veeravalli, Harshasandeep" w:date="2016-10-06T11:11:00Z"/>
        </w:trPr>
        <w:tc>
          <w:tcPr>
            <w:tcW w:w="2108" w:type="dxa"/>
          </w:tcPr>
          <w:p w:rsidR="004849AD" w:rsidRPr="007D74A6" w:rsidRDefault="004849AD" w:rsidP="004849AD">
            <w:pPr>
              <w:pStyle w:val="NoSpacing"/>
              <w:jc w:val="center"/>
              <w:rPr>
                <w:ins w:id="685" w:author="Veeravalli, Harshasandeep" w:date="2016-10-06T11:11:00Z"/>
                <w:sz w:val="24"/>
              </w:rPr>
              <w:pPrChange w:id="686" w:author="Abhishek Behera" w:date="2016-10-24T16:15:00Z">
                <w:pPr>
                  <w:pStyle w:val="NoSpacing"/>
                </w:pPr>
              </w:pPrChange>
            </w:pPr>
            <w:ins w:id="687" w:author="Abhishek Behera" w:date="2016-10-24T16:14:00Z">
              <w:r>
                <w:rPr>
                  <w:sz w:val="24"/>
                </w:rPr>
                <w:t>8</w:t>
              </w:r>
            </w:ins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88" w:author="Veeravalli, Harshasandeep" w:date="2016-10-06T11:11:00Z"/>
                <w:sz w:val="24"/>
              </w:rPr>
            </w:pPr>
            <w:ins w:id="689" w:author="Abhishek Behera" w:date="2016-10-24T16:14:00Z">
              <w:r>
                <w:rPr>
                  <w:sz w:val="24"/>
                </w:rPr>
                <w:t>-21</w:t>
              </w:r>
            </w:ins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90" w:author="Veeravalli, Harshasandeep" w:date="2016-10-06T11:11:00Z"/>
                <w:sz w:val="24"/>
              </w:rPr>
            </w:pPr>
            <w:ins w:id="691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  <w:tr w:rsidR="004849AD" w:rsidTr="002E1ADD">
        <w:trPr>
          <w:ins w:id="692" w:author="Veeravalli, Harshasandeep" w:date="2016-10-06T11:11:00Z"/>
        </w:trPr>
        <w:tc>
          <w:tcPr>
            <w:tcW w:w="2108" w:type="dxa"/>
          </w:tcPr>
          <w:p w:rsidR="004849AD" w:rsidRPr="007D74A6" w:rsidRDefault="004849AD" w:rsidP="004849AD">
            <w:pPr>
              <w:pStyle w:val="NoSpacing"/>
              <w:jc w:val="center"/>
              <w:rPr>
                <w:ins w:id="693" w:author="Veeravalli, Harshasandeep" w:date="2016-10-06T11:11:00Z"/>
                <w:sz w:val="24"/>
              </w:rPr>
              <w:pPrChange w:id="694" w:author="Abhishek Behera" w:date="2016-10-24T16:15:00Z">
                <w:pPr>
                  <w:pStyle w:val="NoSpacing"/>
                </w:pPr>
              </w:pPrChange>
            </w:pPr>
            <w:ins w:id="695" w:author="Abhishek Behera" w:date="2016-10-24T16:14:00Z">
              <w:r>
                <w:rPr>
                  <w:sz w:val="24"/>
                </w:rPr>
                <w:t>9</w:t>
              </w:r>
            </w:ins>
          </w:p>
        </w:tc>
        <w:tc>
          <w:tcPr>
            <w:tcW w:w="194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96" w:author="Veeravalli, Harshasandeep" w:date="2016-10-06T11:11:00Z"/>
                <w:sz w:val="24"/>
              </w:rPr>
            </w:pPr>
            <w:ins w:id="697" w:author="Abhishek Behera" w:date="2016-10-24T16:14:00Z">
              <w:r>
                <w:rPr>
                  <w:sz w:val="24"/>
                </w:rPr>
                <w:t>-34</w:t>
              </w:r>
            </w:ins>
          </w:p>
        </w:tc>
        <w:tc>
          <w:tcPr>
            <w:tcW w:w="1778" w:type="dxa"/>
          </w:tcPr>
          <w:p w:rsidR="004849AD" w:rsidRPr="007D74A6" w:rsidRDefault="004849AD" w:rsidP="002E1ADD">
            <w:pPr>
              <w:pStyle w:val="NoSpacing"/>
              <w:jc w:val="center"/>
              <w:rPr>
                <w:ins w:id="698" w:author="Veeravalli, Harshasandeep" w:date="2016-10-06T11:11:00Z"/>
                <w:sz w:val="24"/>
              </w:rPr>
            </w:pPr>
            <w:ins w:id="699" w:author="Abhishek Behera" w:date="2016-10-24T16:15:00Z">
              <w:r>
                <w:rPr>
                  <w:sz w:val="24"/>
                </w:rPr>
                <w:t>09/30/2016</w:t>
              </w:r>
            </w:ins>
          </w:p>
        </w:tc>
      </w:tr>
    </w:tbl>
    <w:p w:rsidR="00EC79A4" w:rsidRDefault="00EC79A4" w:rsidP="00125B9D">
      <w:pPr>
        <w:pStyle w:val="NoSpacing"/>
        <w:ind w:firstLine="720"/>
        <w:rPr>
          <w:ins w:id="700" w:author="Abhishek Behera" w:date="2016-10-24T16:19:00Z"/>
          <w:sz w:val="24"/>
        </w:rPr>
      </w:pPr>
    </w:p>
    <w:p w:rsidR="00AA2C9F" w:rsidRDefault="00AA2C9F" w:rsidP="00AA2C9F">
      <w:pPr>
        <w:pStyle w:val="NoSpacing"/>
        <w:numPr>
          <w:ilvl w:val="0"/>
          <w:numId w:val="1"/>
        </w:numPr>
        <w:rPr>
          <w:ins w:id="701" w:author="Abhishek Behera" w:date="2016-10-24T16:20:00Z"/>
          <w:color w:val="FF0000"/>
          <w:sz w:val="24"/>
        </w:rPr>
      </w:pPr>
      <w:ins w:id="702" w:author="Abhishek Behera" w:date="2016-10-24T16:19:00Z">
        <w:r>
          <w:rPr>
            <w:color w:val="FF0000"/>
            <w:sz w:val="24"/>
          </w:rPr>
          <w:t>Too</w:t>
        </w:r>
        <w:r>
          <w:rPr>
            <w:color w:val="FF0000"/>
            <w:sz w:val="24"/>
          </w:rPr>
          <w:t>lbox name: R_</w:t>
        </w:r>
      </w:ins>
      <w:ins w:id="703" w:author="Abhishek Behera" w:date="2016-10-24T16:20:00Z">
        <w:r>
          <w:rPr>
            <w:color w:val="FF0000"/>
            <w:sz w:val="24"/>
          </w:rPr>
          <w:t>ADX_TTR</w:t>
        </w:r>
      </w:ins>
    </w:p>
    <w:p w:rsidR="00AA2C9F" w:rsidRDefault="00AA2C9F" w:rsidP="00AA2C9F">
      <w:pPr>
        <w:pStyle w:val="NoSpacing"/>
        <w:ind w:left="720"/>
        <w:rPr>
          <w:ins w:id="704" w:author="Abhishek Behera" w:date="2016-10-24T16:20:00Z"/>
          <w:color w:val="FF0000"/>
          <w:sz w:val="24"/>
        </w:rPr>
        <w:pPrChange w:id="705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AA2C9F" w:rsidRDefault="00AA2C9F" w:rsidP="00AA2C9F">
      <w:pPr>
        <w:pStyle w:val="NoSpacing"/>
        <w:ind w:left="720"/>
        <w:rPr>
          <w:ins w:id="706" w:author="Abhishek Behera" w:date="2016-10-24T16:21:00Z"/>
          <w:sz w:val="24"/>
        </w:rPr>
        <w:pPrChange w:id="707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  <w:ins w:id="708" w:author="Abhishek Behera" w:date="2016-10-24T16:20:00Z">
        <w:r>
          <w:rPr>
            <w:sz w:val="24"/>
          </w:rPr>
          <w:t xml:space="preserve">Sub-operators: read data </w:t>
        </w:r>
      </w:ins>
      <w:ins w:id="709" w:author="Abhishek Behera" w:date="2016-10-24T16:21:00Z">
        <w:r>
          <w:rPr>
            <w:sz w:val="24"/>
          </w:rPr>
          <w:t>ADX_TTR, R_ADX</w:t>
        </w:r>
      </w:ins>
    </w:p>
    <w:p w:rsidR="00AA2C9F" w:rsidRDefault="00AA2C9F" w:rsidP="00AA2C9F">
      <w:pPr>
        <w:pStyle w:val="NoSpacing"/>
        <w:ind w:left="720"/>
        <w:rPr>
          <w:ins w:id="710" w:author="Abhishek Behera" w:date="2016-10-24T16:21:00Z"/>
          <w:sz w:val="24"/>
        </w:rPr>
        <w:pPrChange w:id="711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  <w:ins w:id="712" w:author="Abhishek Behera" w:date="2016-10-24T16:21:00Z">
        <w:r>
          <w:rPr>
            <w:sz w:val="24"/>
          </w:rPr>
          <w:t>Read data ADX_TTR: For reading input file</w:t>
        </w:r>
      </w:ins>
    </w:p>
    <w:p w:rsidR="00AA2C9F" w:rsidRDefault="00AA2C9F" w:rsidP="00AA2C9F">
      <w:pPr>
        <w:pStyle w:val="NoSpacing"/>
        <w:ind w:left="720"/>
        <w:rPr>
          <w:ins w:id="713" w:author="Abhishek Behera" w:date="2016-10-24T16:25:00Z"/>
          <w:sz w:val="24"/>
        </w:rPr>
        <w:pPrChange w:id="714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  <w:ins w:id="715" w:author="Abhishek Behera" w:date="2016-10-24T16:21:00Z">
        <w:r>
          <w:rPr>
            <w:sz w:val="24"/>
          </w:rPr>
          <w:t>R_ADX: (from R-script)</w:t>
        </w:r>
      </w:ins>
    </w:p>
    <w:p w:rsidR="002467AB" w:rsidRDefault="002467AB" w:rsidP="00AA2C9F">
      <w:pPr>
        <w:pStyle w:val="NoSpacing"/>
        <w:ind w:left="720"/>
        <w:rPr>
          <w:ins w:id="716" w:author="Abhishek Behera" w:date="2016-10-24T16:24:00Z"/>
          <w:sz w:val="24"/>
        </w:rPr>
        <w:pPrChange w:id="717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6E79A9" w:rsidRPr="002467AB" w:rsidRDefault="002467AB" w:rsidP="002467AB">
      <w:pPr>
        <w:pStyle w:val="NoSpacing"/>
        <w:ind w:left="720"/>
        <w:rPr>
          <w:ins w:id="718" w:author="Abhishek Behera" w:date="2016-10-24T16:24:00Z"/>
          <w:b/>
          <w:sz w:val="24"/>
          <w:rPrChange w:id="719" w:author="Abhishek Behera" w:date="2016-10-24T16:25:00Z">
            <w:rPr>
              <w:ins w:id="720" w:author="Abhishek Behera" w:date="2016-10-24T16:24:00Z"/>
              <w:sz w:val="24"/>
            </w:rPr>
          </w:rPrChange>
        </w:rPr>
        <w:pPrChange w:id="721" w:author="Abhishek Behera" w:date="2016-10-24T16:25:00Z">
          <w:pPr>
            <w:pStyle w:val="NoSpacing"/>
            <w:numPr>
              <w:numId w:val="1"/>
            </w:numPr>
            <w:ind w:left="720" w:hanging="360"/>
          </w:pPr>
        </w:pPrChange>
      </w:pPr>
      <w:ins w:id="722" w:author="Abhishek Behera" w:date="2016-10-24T16:25:00Z">
        <w:r>
          <w:rPr>
            <w:b/>
            <w:sz w:val="24"/>
          </w:rPr>
          <w:t>n</w:t>
        </w:r>
        <w:r w:rsidRPr="00767AA7">
          <w:rPr>
            <w:b/>
            <w:sz w:val="24"/>
          </w:rPr>
          <w:t>= 3,5,8,13,21,34</w:t>
        </w:r>
      </w:ins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3819"/>
        <w:gridCol w:w="1778"/>
      </w:tblGrid>
      <w:tr w:rsidR="006E79A9" w:rsidTr="003F2738">
        <w:trPr>
          <w:ins w:id="723" w:author="Abhishek Behera" w:date="2016-10-24T16:24:00Z"/>
        </w:trPr>
        <w:tc>
          <w:tcPr>
            <w:tcW w:w="2108" w:type="dxa"/>
            <w:vAlign w:val="center"/>
          </w:tcPr>
          <w:p w:rsidR="006E79A9" w:rsidRPr="007D74A6" w:rsidRDefault="006E79A9" w:rsidP="003F2738">
            <w:pPr>
              <w:pStyle w:val="NoSpacing"/>
              <w:jc w:val="center"/>
              <w:rPr>
                <w:ins w:id="724" w:author="Abhishek Behera" w:date="2016-10-24T16:24:00Z"/>
                <w:sz w:val="24"/>
              </w:rPr>
            </w:pPr>
            <w:proofErr w:type="spellStart"/>
            <w:ins w:id="725" w:author="Abhishek Behera" w:date="2016-10-24T16:24:00Z">
              <w:r>
                <w:rPr>
                  <w:sz w:val="24"/>
                </w:rPr>
                <w:t>ADX_hilow_n</w:t>
              </w:r>
              <w:proofErr w:type="spellEnd"/>
            </w:ins>
          </w:p>
        </w:tc>
        <w:tc>
          <w:tcPr>
            <w:tcW w:w="1948" w:type="dxa"/>
          </w:tcPr>
          <w:p w:rsidR="006E79A9" w:rsidRDefault="006E79A9" w:rsidP="003F2738">
            <w:pPr>
              <w:pStyle w:val="NoSpacing"/>
              <w:jc w:val="center"/>
              <w:rPr>
                <w:ins w:id="726" w:author="Abhishek Behera" w:date="2016-10-24T16:24:00Z"/>
                <w:sz w:val="24"/>
              </w:rPr>
            </w:pPr>
          </w:p>
          <w:p w:rsidR="006E79A9" w:rsidRDefault="002467AB" w:rsidP="003F2738">
            <w:pPr>
              <w:pStyle w:val="NoSpacing"/>
              <w:jc w:val="center"/>
              <w:rPr>
                <w:ins w:id="727" w:author="Abhishek Behera" w:date="2016-10-24T16:24:00Z"/>
                <w:sz w:val="24"/>
              </w:rPr>
            </w:pPr>
            <w:ins w:id="728" w:author="Abhishek Behera" w:date="2016-10-24T16:26:00Z">
              <w:r w:rsidRPr="002467AB">
                <w:rPr>
                  <w:sz w:val="24"/>
                </w:rPr>
                <w:t>ADX(</w:t>
              </w:r>
              <w:r>
                <w:rPr>
                  <w:sz w:val="24"/>
                </w:rPr>
                <w:t>data</w:t>
              </w:r>
              <w:proofErr w:type="gramStart"/>
              <w:r>
                <w:rPr>
                  <w:sz w:val="24"/>
                </w:rPr>
                <w:t>[,c</w:t>
              </w:r>
              <w:proofErr w:type="gramEnd"/>
              <w:r>
                <w:rPr>
                  <w:sz w:val="24"/>
                </w:rPr>
                <w:t>("</w:t>
              </w:r>
              <w:proofErr w:type="spellStart"/>
              <w:r>
                <w:rPr>
                  <w:sz w:val="24"/>
                </w:rPr>
                <w:t>high","low","close</w:t>
              </w:r>
              <w:proofErr w:type="spellEnd"/>
              <w:r>
                <w:rPr>
                  <w:sz w:val="24"/>
                </w:rPr>
                <w:t>")],</w:t>
              </w:r>
              <w:r w:rsidRPr="002467AB">
                <w:rPr>
                  <w:b/>
                  <w:sz w:val="24"/>
                  <w:rPrChange w:id="729" w:author="Abhishek Behera" w:date="2016-10-24T16:26:00Z">
                    <w:rPr>
                      <w:sz w:val="24"/>
                    </w:rPr>
                  </w:rPrChange>
                </w:rPr>
                <w:t>n</w:t>
              </w:r>
              <w:r w:rsidRPr="002467AB">
                <w:rPr>
                  <w:sz w:val="24"/>
                </w:rPr>
                <w:t>)</w:t>
              </w:r>
            </w:ins>
          </w:p>
          <w:p w:rsidR="006E79A9" w:rsidRPr="007D74A6" w:rsidRDefault="006E79A9" w:rsidP="003F2738">
            <w:pPr>
              <w:pStyle w:val="NoSpacing"/>
              <w:jc w:val="center"/>
              <w:rPr>
                <w:ins w:id="730" w:author="Abhishek Behera" w:date="2016-10-24T16:24:00Z"/>
                <w:sz w:val="24"/>
              </w:rPr>
            </w:pPr>
          </w:p>
        </w:tc>
        <w:tc>
          <w:tcPr>
            <w:tcW w:w="1778" w:type="dxa"/>
          </w:tcPr>
          <w:p w:rsidR="006E79A9" w:rsidRDefault="002467AB" w:rsidP="003F2738">
            <w:pPr>
              <w:pStyle w:val="NoSpacing"/>
              <w:jc w:val="center"/>
              <w:rPr>
                <w:ins w:id="731" w:author="Abhishek Behera" w:date="2016-10-24T16:24:00Z"/>
                <w:sz w:val="24"/>
              </w:rPr>
            </w:pPr>
            <w:ins w:id="732" w:author="Abhishek Behera" w:date="2016-10-24T16:24:00Z">
              <w:r>
                <w:rPr>
                  <w:sz w:val="24"/>
                </w:rPr>
                <w:t>ADX</w:t>
              </w:r>
              <w:r w:rsidR="006E79A9">
                <w:rPr>
                  <w:sz w:val="24"/>
                </w:rPr>
                <w:t>(n)</w:t>
              </w:r>
            </w:ins>
          </w:p>
          <w:p w:rsidR="006E79A9" w:rsidRDefault="006E79A9" w:rsidP="003F2738">
            <w:pPr>
              <w:pStyle w:val="NoSpacing"/>
              <w:jc w:val="center"/>
              <w:rPr>
                <w:ins w:id="733" w:author="Abhishek Behera" w:date="2016-10-24T16:24:00Z"/>
                <w:sz w:val="24"/>
              </w:rPr>
            </w:pPr>
            <w:ins w:id="734" w:author="Abhishek Behera" w:date="2016-10-24T16:24:00Z">
              <w:r>
                <w:rPr>
                  <w:sz w:val="24"/>
                </w:rPr>
                <w:t>Version</w:t>
              </w:r>
            </w:ins>
          </w:p>
          <w:p w:rsidR="006E79A9" w:rsidRPr="007D74A6" w:rsidRDefault="006E79A9" w:rsidP="003F2738">
            <w:pPr>
              <w:pStyle w:val="NoSpacing"/>
              <w:jc w:val="center"/>
              <w:rPr>
                <w:ins w:id="735" w:author="Abhishek Behera" w:date="2016-10-24T16:24:00Z"/>
                <w:sz w:val="24"/>
              </w:rPr>
            </w:pPr>
            <w:ins w:id="736" w:author="Abhishek Behera" w:date="2016-10-24T16:24:00Z">
              <w:r>
                <w:rPr>
                  <w:sz w:val="24"/>
                </w:rPr>
                <w:t>Date</w:t>
              </w:r>
            </w:ins>
          </w:p>
        </w:tc>
      </w:tr>
      <w:tr w:rsidR="006E79A9" w:rsidTr="003F2738">
        <w:trPr>
          <w:ins w:id="737" w:author="Abhishek Behera" w:date="2016-10-24T16:24:00Z"/>
        </w:trPr>
        <w:tc>
          <w:tcPr>
            <w:tcW w:w="2108" w:type="dxa"/>
          </w:tcPr>
          <w:p w:rsidR="006E79A9" w:rsidRPr="007D74A6" w:rsidRDefault="006E79A9" w:rsidP="003F2738">
            <w:pPr>
              <w:pStyle w:val="NoSpacing"/>
              <w:jc w:val="center"/>
              <w:rPr>
                <w:ins w:id="738" w:author="Abhishek Behera" w:date="2016-10-24T16:24:00Z"/>
                <w:sz w:val="24"/>
              </w:rPr>
            </w:pPr>
            <w:ins w:id="739" w:author="Abhishek Behera" w:date="2016-10-24T16:24:00Z">
              <w:r>
                <w:rPr>
                  <w:sz w:val="24"/>
                </w:rPr>
                <w:t>1</w:t>
              </w:r>
            </w:ins>
          </w:p>
        </w:tc>
        <w:tc>
          <w:tcPr>
            <w:tcW w:w="1948" w:type="dxa"/>
          </w:tcPr>
          <w:p w:rsidR="006E79A9" w:rsidRPr="007D74A6" w:rsidRDefault="006E79A9" w:rsidP="003F2738">
            <w:pPr>
              <w:pStyle w:val="NoSpacing"/>
              <w:jc w:val="center"/>
              <w:rPr>
                <w:ins w:id="740" w:author="Abhishek Behera" w:date="2016-10-24T16:24:00Z"/>
                <w:sz w:val="24"/>
              </w:rPr>
            </w:pPr>
            <w:ins w:id="741" w:author="Abhishek Behera" w:date="2016-10-24T16:24:00Z">
              <w:r>
                <w:rPr>
                  <w:sz w:val="24"/>
                </w:rPr>
                <w:t>3</w:t>
              </w:r>
            </w:ins>
          </w:p>
        </w:tc>
        <w:tc>
          <w:tcPr>
            <w:tcW w:w="1778" w:type="dxa"/>
          </w:tcPr>
          <w:p w:rsidR="006E79A9" w:rsidRPr="007D74A6" w:rsidRDefault="002467AB" w:rsidP="003F2738">
            <w:pPr>
              <w:pStyle w:val="NoSpacing"/>
              <w:jc w:val="center"/>
              <w:rPr>
                <w:ins w:id="742" w:author="Abhishek Behera" w:date="2016-10-24T16:24:00Z"/>
                <w:sz w:val="24"/>
              </w:rPr>
            </w:pPr>
            <w:ins w:id="743" w:author="Abhishek Behera" w:date="2016-10-24T16:24:00Z">
              <w:r>
                <w:rPr>
                  <w:sz w:val="24"/>
                </w:rPr>
                <w:t>10/</w:t>
              </w:r>
            </w:ins>
            <w:ins w:id="744" w:author="Abhishek Behera" w:date="2016-10-24T16:25:00Z">
              <w:r>
                <w:rPr>
                  <w:sz w:val="24"/>
                </w:rPr>
                <w:t>22</w:t>
              </w:r>
            </w:ins>
            <w:ins w:id="745" w:author="Abhishek Behera" w:date="2016-10-24T16:24:00Z">
              <w:r w:rsidR="006E79A9">
                <w:rPr>
                  <w:sz w:val="24"/>
                </w:rPr>
                <w:t>/2016</w:t>
              </w:r>
            </w:ins>
          </w:p>
        </w:tc>
      </w:tr>
      <w:tr w:rsidR="006E79A9" w:rsidTr="003F2738">
        <w:trPr>
          <w:ins w:id="746" w:author="Abhishek Behera" w:date="2016-10-24T16:24:00Z"/>
        </w:trPr>
        <w:tc>
          <w:tcPr>
            <w:tcW w:w="2108" w:type="dxa"/>
          </w:tcPr>
          <w:p w:rsidR="006E79A9" w:rsidRPr="007D74A6" w:rsidRDefault="006E79A9" w:rsidP="003F2738">
            <w:pPr>
              <w:pStyle w:val="NoSpacing"/>
              <w:jc w:val="center"/>
              <w:rPr>
                <w:ins w:id="747" w:author="Abhishek Behera" w:date="2016-10-24T16:24:00Z"/>
                <w:sz w:val="24"/>
              </w:rPr>
            </w:pPr>
            <w:ins w:id="748" w:author="Abhishek Behera" w:date="2016-10-24T16:24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6E79A9" w:rsidRPr="007D74A6" w:rsidRDefault="006E79A9" w:rsidP="003F2738">
            <w:pPr>
              <w:pStyle w:val="NoSpacing"/>
              <w:jc w:val="center"/>
              <w:rPr>
                <w:ins w:id="749" w:author="Abhishek Behera" w:date="2016-10-24T16:24:00Z"/>
                <w:sz w:val="24"/>
              </w:rPr>
            </w:pPr>
            <w:ins w:id="750" w:author="Abhishek Behera" w:date="2016-10-24T16:24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6E79A9" w:rsidRPr="007D74A6" w:rsidRDefault="002467AB" w:rsidP="003F2738">
            <w:pPr>
              <w:pStyle w:val="NoSpacing"/>
              <w:jc w:val="center"/>
              <w:rPr>
                <w:ins w:id="751" w:author="Abhishek Behera" w:date="2016-10-24T16:24:00Z"/>
                <w:sz w:val="24"/>
              </w:rPr>
            </w:pPr>
            <w:ins w:id="752" w:author="Abhishek Behera" w:date="2016-10-24T16:25:00Z">
              <w:r>
                <w:rPr>
                  <w:sz w:val="24"/>
                </w:rPr>
                <w:t>10/22/2016</w:t>
              </w:r>
            </w:ins>
          </w:p>
        </w:tc>
      </w:tr>
      <w:tr w:rsidR="006E79A9" w:rsidTr="003F2738">
        <w:trPr>
          <w:ins w:id="753" w:author="Abhishek Behera" w:date="2016-10-24T16:24:00Z"/>
        </w:trPr>
        <w:tc>
          <w:tcPr>
            <w:tcW w:w="2108" w:type="dxa"/>
          </w:tcPr>
          <w:p w:rsidR="006E79A9" w:rsidRPr="007D74A6" w:rsidRDefault="006E79A9" w:rsidP="003F2738">
            <w:pPr>
              <w:pStyle w:val="NoSpacing"/>
              <w:jc w:val="center"/>
              <w:rPr>
                <w:ins w:id="754" w:author="Abhishek Behera" w:date="2016-10-24T16:24:00Z"/>
                <w:sz w:val="24"/>
              </w:rPr>
            </w:pPr>
            <w:ins w:id="755" w:author="Abhishek Behera" w:date="2016-10-24T16:24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6E79A9" w:rsidRPr="007D74A6" w:rsidRDefault="006E79A9" w:rsidP="003F2738">
            <w:pPr>
              <w:pStyle w:val="NoSpacing"/>
              <w:jc w:val="center"/>
              <w:rPr>
                <w:ins w:id="756" w:author="Abhishek Behera" w:date="2016-10-24T16:24:00Z"/>
                <w:sz w:val="24"/>
              </w:rPr>
            </w:pPr>
            <w:ins w:id="757" w:author="Abhishek Behera" w:date="2016-10-24T16:24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6E79A9" w:rsidRPr="007D74A6" w:rsidRDefault="002467AB" w:rsidP="003F2738">
            <w:pPr>
              <w:pStyle w:val="NoSpacing"/>
              <w:jc w:val="center"/>
              <w:rPr>
                <w:ins w:id="758" w:author="Abhishek Behera" w:date="2016-10-24T16:24:00Z"/>
                <w:sz w:val="24"/>
              </w:rPr>
            </w:pPr>
            <w:ins w:id="759" w:author="Abhishek Behera" w:date="2016-10-24T16:25:00Z">
              <w:r>
                <w:rPr>
                  <w:sz w:val="24"/>
                </w:rPr>
                <w:t>10/22/2016</w:t>
              </w:r>
            </w:ins>
          </w:p>
        </w:tc>
      </w:tr>
      <w:tr w:rsidR="006E79A9" w:rsidTr="003F2738">
        <w:trPr>
          <w:ins w:id="760" w:author="Abhishek Behera" w:date="2016-10-24T16:24:00Z"/>
        </w:trPr>
        <w:tc>
          <w:tcPr>
            <w:tcW w:w="2108" w:type="dxa"/>
          </w:tcPr>
          <w:p w:rsidR="006E79A9" w:rsidRPr="007D74A6" w:rsidRDefault="006E79A9" w:rsidP="003F2738">
            <w:pPr>
              <w:pStyle w:val="NoSpacing"/>
              <w:jc w:val="center"/>
              <w:rPr>
                <w:ins w:id="761" w:author="Abhishek Behera" w:date="2016-10-24T16:24:00Z"/>
                <w:sz w:val="24"/>
              </w:rPr>
            </w:pPr>
            <w:ins w:id="762" w:author="Abhishek Behera" w:date="2016-10-24T16:24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6E79A9" w:rsidRPr="007D74A6" w:rsidRDefault="006E79A9" w:rsidP="003F2738">
            <w:pPr>
              <w:pStyle w:val="NoSpacing"/>
              <w:jc w:val="center"/>
              <w:rPr>
                <w:ins w:id="763" w:author="Abhishek Behera" w:date="2016-10-24T16:24:00Z"/>
                <w:sz w:val="24"/>
              </w:rPr>
            </w:pPr>
            <w:ins w:id="764" w:author="Abhishek Behera" w:date="2016-10-24T16:24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6E79A9" w:rsidRPr="007D74A6" w:rsidRDefault="002467AB" w:rsidP="003F2738">
            <w:pPr>
              <w:pStyle w:val="NoSpacing"/>
              <w:jc w:val="center"/>
              <w:rPr>
                <w:ins w:id="765" w:author="Abhishek Behera" w:date="2016-10-24T16:24:00Z"/>
                <w:sz w:val="24"/>
              </w:rPr>
            </w:pPr>
            <w:ins w:id="766" w:author="Abhishek Behera" w:date="2016-10-24T16:25:00Z">
              <w:r>
                <w:rPr>
                  <w:sz w:val="24"/>
                </w:rPr>
                <w:t>10/22/2016</w:t>
              </w:r>
            </w:ins>
          </w:p>
        </w:tc>
      </w:tr>
      <w:tr w:rsidR="006E79A9" w:rsidTr="003F2738">
        <w:trPr>
          <w:ins w:id="767" w:author="Abhishek Behera" w:date="2016-10-24T16:24:00Z"/>
        </w:trPr>
        <w:tc>
          <w:tcPr>
            <w:tcW w:w="2108" w:type="dxa"/>
          </w:tcPr>
          <w:p w:rsidR="006E79A9" w:rsidRDefault="006E79A9" w:rsidP="003F2738">
            <w:pPr>
              <w:pStyle w:val="NoSpacing"/>
              <w:jc w:val="center"/>
              <w:rPr>
                <w:ins w:id="768" w:author="Abhishek Behera" w:date="2016-10-24T16:24:00Z"/>
                <w:sz w:val="24"/>
              </w:rPr>
            </w:pPr>
            <w:ins w:id="769" w:author="Abhishek Behera" w:date="2016-10-24T16:24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6E79A9" w:rsidRDefault="006E79A9" w:rsidP="003F2738">
            <w:pPr>
              <w:pStyle w:val="NoSpacing"/>
              <w:jc w:val="center"/>
              <w:rPr>
                <w:ins w:id="770" w:author="Abhishek Behera" w:date="2016-10-24T16:24:00Z"/>
                <w:sz w:val="24"/>
              </w:rPr>
            </w:pPr>
            <w:ins w:id="771" w:author="Abhishek Behera" w:date="2016-10-24T16:24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6E79A9" w:rsidRDefault="002467AB" w:rsidP="003F2738">
            <w:pPr>
              <w:pStyle w:val="NoSpacing"/>
              <w:jc w:val="center"/>
              <w:rPr>
                <w:ins w:id="772" w:author="Abhishek Behera" w:date="2016-10-24T16:24:00Z"/>
                <w:sz w:val="24"/>
              </w:rPr>
            </w:pPr>
            <w:ins w:id="773" w:author="Abhishek Behera" w:date="2016-10-24T16:25:00Z">
              <w:r>
                <w:rPr>
                  <w:sz w:val="24"/>
                </w:rPr>
                <w:t>10/22/2016</w:t>
              </w:r>
            </w:ins>
          </w:p>
        </w:tc>
      </w:tr>
      <w:tr w:rsidR="006E79A9" w:rsidTr="003F2738">
        <w:trPr>
          <w:ins w:id="774" w:author="Abhishek Behera" w:date="2016-10-24T16:24:00Z"/>
        </w:trPr>
        <w:tc>
          <w:tcPr>
            <w:tcW w:w="2108" w:type="dxa"/>
          </w:tcPr>
          <w:p w:rsidR="006E79A9" w:rsidRDefault="006E79A9" w:rsidP="003F2738">
            <w:pPr>
              <w:pStyle w:val="NoSpacing"/>
              <w:jc w:val="center"/>
              <w:rPr>
                <w:ins w:id="775" w:author="Abhishek Behera" w:date="2016-10-24T16:24:00Z"/>
                <w:sz w:val="24"/>
              </w:rPr>
            </w:pPr>
            <w:ins w:id="776" w:author="Abhishek Behera" w:date="2016-10-24T16:24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6E79A9" w:rsidRDefault="006E79A9" w:rsidP="003F2738">
            <w:pPr>
              <w:pStyle w:val="NoSpacing"/>
              <w:jc w:val="center"/>
              <w:rPr>
                <w:ins w:id="777" w:author="Abhishek Behera" w:date="2016-10-24T16:24:00Z"/>
                <w:sz w:val="24"/>
              </w:rPr>
            </w:pPr>
            <w:ins w:id="778" w:author="Abhishek Behera" w:date="2016-10-24T16:24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6E79A9" w:rsidRDefault="002467AB" w:rsidP="003F2738">
            <w:pPr>
              <w:pStyle w:val="NoSpacing"/>
              <w:jc w:val="center"/>
              <w:rPr>
                <w:ins w:id="779" w:author="Abhishek Behera" w:date="2016-10-24T16:24:00Z"/>
                <w:sz w:val="24"/>
              </w:rPr>
            </w:pPr>
            <w:ins w:id="780" w:author="Abhishek Behera" w:date="2016-10-24T16:25:00Z">
              <w:r>
                <w:rPr>
                  <w:sz w:val="24"/>
                </w:rPr>
                <w:t>10/22/2016</w:t>
              </w:r>
            </w:ins>
          </w:p>
        </w:tc>
      </w:tr>
    </w:tbl>
    <w:p w:rsidR="006E79A9" w:rsidRDefault="006E79A9" w:rsidP="00AA2C9F">
      <w:pPr>
        <w:pStyle w:val="NoSpacing"/>
        <w:ind w:left="720"/>
        <w:rPr>
          <w:ins w:id="781" w:author="Abhishek Behera" w:date="2016-10-24T16:35:00Z"/>
          <w:sz w:val="24"/>
        </w:rPr>
        <w:pPrChange w:id="782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83" w:author="Abhishek Behera" w:date="2016-10-24T16:35:00Z"/>
          <w:sz w:val="24"/>
        </w:rPr>
        <w:pPrChange w:id="784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85" w:author="Abhishek Behera" w:date="2016-10-24T16:35:00Z"/>
          <w:sz w:val="24"/>
        </w:rPr>
        <w:pPrChange w:id="786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87" w:author="Abhishek Behera" w:date="2016-10-24T16:35:00Z"/>
          <w:sz w:val="24"/>
        </w:rPr>
        <w:pPrChange w:id="788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89" w:author="Abhishek Behera" w:date="2016-10-24T16:35:00Z"/>
          <w:sz w:val="24"/>
        </w:rPr>
        <w:pPrChange w:id="790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91" w:author="Abhishek Behera" w:date="2016-10-24T16:35:00Z"/>
          <w:sz w:val="24"/>
        </w:rPr>
        <w:pPrChange w:id="792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93" w:author="Abhishek Behera" w:date="2016-10-24T16:35:00Z"/>
          <w:sz w:val="24"/>
        </w:rPr>
        <w:pPrChange w:id="794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95" w:author="Abhishek Behera" w:date="2016-10-24T16:35:00Z"/>
          <w:sz w:val="24"/>
        </w:rPr>
        <w:pPrChange w:id="796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97" w:author="Abhishek Behera" w:date="2016-10-24T16:35:00Z"/>
          <w:sz w:val="24"/>
        </w:rPr>
        <w:pPrChange w:id="798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799" w:author="Abhishek Behera" w:date="2016-10-24T16:35:00Z"/>
          <w:sz w:val="24"/>
        </w:rPr>
        <w:pPrChange w:id="800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801" w:author="Abhishek Behera" w:date="2016-10-24T16:35:00Z"/>
          <w:sz w:val="24"/>
        </w:rPr>
        <w:pPrChange w:id="802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803" w:author="Abhishek Behera" w:date="2016-10-24T16:35:00Z"/>
          <w:sz w:val="24"/>
        </w:rPr>
        <w:pPrChange w:id="804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805" w:author="Abhishek Behera" w:date="2016-10-24T16:35:00Z"/>
          <w:sz w:val="24"/>
        </w:rPr>
        <w:pPrChange w:id="806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807" w:author="Abhishek Behera" w:date="2016-10-24T16:35:00Z"/>
          <w:sz w:val="24"/>
        </w:rPr>
        <w:pPrChange w:id="808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809" w:author="Abhishek Behera" w:date="2016-10-24T16:35:00Z"/>
          <w:sz w:val="24"/>
        </w:rPr>
        <w:pPrChange w:id="810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Default="001F4497" w:rsidP="00AA2C9F">
      <w:pPr>
        <w:pStyle w:val="NoSpacing"/>
        <w:ind w:left="720"/>
        <w:rPr>
          <w:ins w:id="811" w:author="Abhishek Behera" w:date="2016-10-24T16:21:00Z"/>
          <w:sz w:val="24"/>
        </w:rPr>
        <w:pPrChange w:id="812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2467AB" w:rsidRDefault="002467AB" w:rsidP="002467AB">
      <w:pPr>
        <w:pStyle w:val="NoSpacing"/>
        <w:numPr>
          <w:ilvl w:val="0"/>
          <w:numId w:val="1"/>
        </w:numPr>
        <w:rPr>
          <w:ins w:id="813" w:author="Abhishek Behera" w:date="2016-10-24T16:30:00Z"/>
          <w:color w:val="FF0000"/>
          <w:sz w:val="24"/>
        </w:rPr>
      </w:pPr>
      <w:ins w:id="814" w:author="Abhishek Behera" w:date="2016-10-24T16:30:00Z">
        <w:r>
          <w:rPr>
            <w:color w:val="FF0000"/>
            <w:sz w:val="24"/>
          </w:rPr>
          <w:lastRenderedPageBreak/>
          <w:t>Toolbox name: R_</w:t>
        </w:r>
        <w:r>
          <w:rPr>
            <w:color w:val="FF0000"/>
            <w:sz w:val="24"/>
          </w:rPr>
          <w:t>VHF_TTR</w:t>
        </w:r>
      </w:ins>
    </w:p>
    <w:p w:rsidR="002467AB" w:rsidRDefault="002467AB" w:rsidP="002467AB">
      <w:pPr>
        <w:pStyle w:val="NoSpacing"/>
        <w:ind w:left="720"/>
        <w:rPr>
          <w:ins w:id="815" w:author="Abhishek Behera" w:date="2016-10-24T16:30:00Z"/>
          <w:color w:val="FF0000"/>
          <w:sz w:val="24"/>
        </w:rPr>
        <w:pPrChange w:id="816" w:author="Abhishek Behera" w:date="2016-10-24T16:3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2467AB" w:rsidRDefault="002467AB" w:rsidP="002467AB">
      <w:pPr>
        <w:pStyle w:val="NoSpacing"/>
        <w:ind w:left="720"/>
        <w:rPr>
          <w:ins w:id="817" w:author="Abhishek Behera" w:date="2016-10-24T16:31:00Z"/>
          <w:sz w:val="24"/>
        </w:rPr>
        <w:pPrChange w:id="818" w:author="Abhishek Behera" w:date="2016-10-24T16:30:00Z">
          <w:pPr>
            <w:pStyle w:val="NoSpacing"/>
            <w:numPr>
              <w:numId w:val="1"/>
            </w:numPr>
            <w:ind w:left="720" w:hanging="360"/>
          </w:pPr>
        </w:pPrChange>
      </w:pPr>
      <w:ins w:id="819" w:author="Abhishek Behera" w:date="2016-10-24T16:31:00Z">
        <w:r>
          <w:rPr>
            <w:sz w:val="24"/>
          </w:rPr>
          <w:t>Sub-operators: read data VHF_TTR, R_VHF</w:t>
        </w:r>
      </w:ins>
    </w:p>
    <w:p w:rsidR="002467AB" w:rsidRDefault="002467AB" w:rsidP="002467AB">
      <w:pPr>
        <w:pStyle w:val="NoSpacing"/>
        <w:ind w:left="720"/>
        <w:rPr>
          <w:ins w:id="820" w:author="Abhishek Behera" w:date="2016-10-24T16:31:00Z"/>
          <w:sz w:val="24"/>
        </w:rPr>
        <w:pPrChange w:id="821" w:author="Abhishek Behera" w:date="2016-10-24T16:30:00Z">
          <w:pPr>
            <w:pStyle w:val="NoSpacing"/>
            <w:numPr>
              <w:numId w:val="1"/>
            </w:numPr>
            <w:ind w:left="720" w:hanging="360"/>
          </w:pPr>
        </w:pPrChange>
      </w:pPr>
      <w:ins w:id="822" w:author="Abhishek Behera" w:date="2016-10-24T16:31:00Z">
        <w:r>
          <w:rPr>
            <w:sz w:val="24"/>
          </w:rPr>
          <w:t>Read data VHF_TTR: For reading input file</w:t>
        </w:r>
      </w:ins>
    </w:p>
    <w:p w:rsidR="002467AB" w:rsidRDefault="002467AB" w:rsidP="002467AB">
      <w:pPr>
        <w:pStyle w:val="NoSpacing"/>
        <w:ind w:left="720"/>
        <w:rPr>
          <w:ins w:id="823" w:author="Abhishek Behera" w:date="2016-10-24T16:32:00Z"/>
          <w:sz w:val="24"/>
        </w:rPr>
        <w:pPrChange w:id="824" w:author="Abhishek Behera" w:date="2016-10-24T16:30:00Z">
          <w:pPr>
            <w:pStyle w:val="NoSpacing"/>
            <w:numPr>
              <w:numId w:val="1"/>
            </w:numPr>
            <w:ind w:left="720" w:hanging="360"/>
          </w:pPr>
        </w:pPrChange>
      </w:pPr>
      <w:ins w:id="825" w:author="Abhishek Behera" w:date="2016-10-24T16:32:00Z">
        <w:r>
          <w:rPr>
            <w:sz w:val="24"/>
          </w:rPr>
          <w:t>R_VHF: (from R-script)</w:t>
        </w:r>
      </w:ins>
    </w:p>
    <w:p w:rsidR="002467AB" w:rsidRDefault="002467AB" w:rsidP="002467AB">
      <w:pPr>
        <w:pStyle w:val="NoSpacing"/>
        <w:ind w:left="720"/>
        <w:rPr>
          <w:ins w:id="826" w:author="Abhishek Behera" w:date="2016-10-24T16:35:00Z"/>
          <w:sz w:val="24"/>
        </w:rPr>
        <w:pPrChange w:id="827" w:author="Abhishek Behera" w:date="2016-10-24T16:3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1F4497" w:rsidRPr="001F4497" w:rsidRDefault="001F4497" w:rsidP="001F4497">
      <w:pPr>
        <w:pStyle w:val="NoSpacing"/>
        <w:ind w:left="720"/>
        <w:rPr>
          <w:ins w:id="828" w:author="Abhishek Behera" w:date="2016-10-24T16:32:00Z"/>
          <w:b/>
          <w:sz w:val="24"/>
          <w:rPrChange w:id="829" w:author="Abhishek Behera" w:date="2016-10-24T16:35:00Z">
            <w:rPr>
              <w:ins w:id="830" w:author="Abhishek Behera" w:date="2016-10-24T16:32:00Z"/>
              <w:sz w:val="24"/>
            </w:rPr>
          </w:rPrChange>
        </w:rPr>
        <w:pPrChange w:id="831" w:author="Abhishek Behera" w:date="2016-10-24T16:35:00Z">
          <w:pPr>
            <w:pStyle w:val="NoSpacing"/>
            <w:numPr>
              <w:numId w:val="1"/>
            </w:numPr>
            <w:ind w:left="720" w:hanging="360"/>
          </w:pPr>
        </w:pPrChange>
      </w:pPr>
      <w:ins w:id="832" w:author="Abhishek Behera" w:date="2016-10-24T16:35:00Z">
        <w:r>
          <w:rPr>
            <w:b/>
            <w:sz w:val="24"/>
          </w:rPr>
          <w:t>n</w:t>
        </w:r>
        <w:r w:rsidRPr="00767AA7">
          <w:rPr>
            <w:b/>
            <w:sz w:val="24"/>
          </w:rPr>
          <w:t>= 3,5,8,13,21,34</w:t>
        </w:r>
      </w:ins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3804"/>
        <w:gridCol w:w="1778"/>
      </w:tblGrid>
      <w:tr w:rsidR="001F4497" w:rsidTr="003F2738">
        <w:trPr>
          <w:ins w:id="833" w:author="Abhishek Behera" w:date="2016-10-24T16:35:00Z"/>
        </w:trPr>
        <w:tc>
          <w:tcPr>
            <w:tcW w:w="2108" w:type="dxa"/>
            <w:vAlign w:val="center"/>
          </w:tcPr>
          <w:p w:rsidR="001F4497" w:rsidRPr="007D74A6" w:rsidRDefault="001F4497" w:rsidP="003F2738">
            <w:pPr>
              <w:pStyle w:val="NoSpacing"/>
              <w:jc w:val="center"/>
              <w:rPr>
                <w:ins w:id="834" w:author="Abhishek Behera" w:date="2016-10-24T16:35:00Z"/>
                <w:sz w:val="24"/>
              </w:rPr>
            </w:pPr>
            <w:proofErr w:type="spellStart"/>
            <w:ins w:id="835" w:author="Abhishek Behera" w:date="2016-10-24T16:35:00Z">
              <w:r>
                <w:rPr>
                  <w:sz w:val="24"/>
                </w:rPr>
                <w:t>VHF</w:t>
              </w:r>
              <w:r>
                <w:rPr>
                  <w:sz w:val="24"/>
                </w:rPr>
                <w:t>_hilow_n</w:t>
              </w:r>
              <w:proofErr w:type="spellEnd"/>
            </w:ins>
          </w:p>
        </w:tc>
        <w:tc>
          <w:tcPr>
            <w:tcW w:w="1948" w:type="dxa"/>
          </w:tcPr>
          <w:p w:rsidR="001F4497" w:rsidRDefault="001F4497" w:rsidP="003F2738">
            <w:pPr>
              <w:pStyle w:val="NoSpacing"/>
              <w:jc w:val="center"/>
              <w:rPr>
                <w:ins w:id="836" w:author="Abhishek Behera" w:date="2016-10-24T16:35:00Z"/>
                <w:sz w:val="24"/>
              </w:rPr>
            </w:pPr>
          </w:p>
          <w:p w:rsidR="001F4497" w:rsidRDefault="001F4497" w:rsidP="003F2738">
            <w:pPr>
              <w:pStyle w:val="NoSpacing"/>
              <w:jc w:val="center"/>
              <w:rPr>
                <w:ins w:id="837" w:author="Abhishek Behera" w:date="2016-10-24T16:35:00Z"/>
                <w:sz w:val="24"/>
              </w:rPr>
            </w:pPr>
            <w:ins w:id="838" w:author="Abhishek Behera" w:date="2016-10-24T16:35:00Z">
              <w:r>
                <w:rPr>
                  <w:sz w:val="24"/>
                </w:rPr>
                <w:t>VHF</w:t>
              </w:r>
              <w:r w:rsidRPr="002467AB">
                <w:rPr>
                  <w:sz w:val="24"/>
                </w:rPr>
                <w:t>(</w:t>
              </w:r>
              <w:r>
                <w:rPr>
                  <w:sz w:val="24"/>
                </w:rPr>
                <w:t>data</w:t>
              </w:r>
              <w:proofErr w:type="gramStart"/>
              <w:r>
                <w:rPr>
                  <w:sz w:val="24"/>
                </w:rPr>
                <w:t>[,c</w:t>
              </w:r>
              <w:proofErr w:type="gramEnd"/>
              <w:r>
                <w:rPr>
                  <w:sz w:val="24"/>
                </w:rPr>
                <w:t>("</w:t>
              </w:r>
              <w:proofErr w:type="spellStart"/>
              <w:r>
                <w:rPr>
                  <w:sz w:val="24"/>
                </w:rPr>
                <w:t>high","low","close</w:t>
              </w:r>
              <w:proofErr w:type="spellEnd"/>
              <w:r>
                <w:rPr>
                  <w:sz w:val="24"/>
                </w:rPr>
                <w:t>")],</w:t>
              </w:r>
              <w:r w:rsidRPr="003F2738">
                <w:rPr>
                  <w:b/>
                  <w:sz w:val="24"/>
                </w:rPr>
                <w:t>n</w:t>
              </w:r>
              <w:r w:rsidRPr="002467AB">
                <w:rPr>
                  <w:sz w:val="24"/>
                </w:rPr>
                <w:t>)</w:t>
              </w:r>
            </w:ins>
          </w:p>
          <w:p w:rsidR="001F4497" w:rsidRPr="007D74A6" w:rsidRDefault="001F4497" w:rsidP="003F2738">
            <w:pPr>
              <w:pStyle w:val="NoSpacing"/>
              <w:jc w:val="center"/>
              <w:rPr>
                <w:ins w:id="839" w:author="Abhishek Behera" w:date="2016-10-24T16:35:00Z"/>
                <w:sz w:val="24"/>
              </w:rPr>
            </w:pPr>
          </w:p>
        </w:tc>
        <w:tc>
          <w:tcPr>
            <w:tcW w:w="1778" w:type="dxa"/>
          </w:tcPr>
          <w:p w:rsidR="001F4497" w:rsidRDefault="001F4497" w:rsidP="003F2738">
            <w:pPr>
              <w:pStyle w:val="NoSpacing"/>
              <w:jc w:val="center"/>
              <w:rPr>
                <w:ins w:id="840" w:author="Abhishek Behera" w:date="2016-10-24T16:35:00Z"/>
                <w:sz w:val="24"/>
              </w:rPr>
            </w:pPr>
            <w:ins w:id="841" w:author="Abhishek Behera" w:date="2016-10-24T16:35:00Z">
              <w:r>
                <w:rPr>
                  <w:sz w:val="24"/>
                </w:rPr>
                <w:t>VHF</w:t>
              </w:r>
              <w:r>
                <w:rPr>
                  <w:sz w:val="24"/>
                </w:rPr>
                <w:t>(n)</w:t>
              </w:r>
            </w:ins>
          </w:p>
          <w:p w:rsidR="001F4497" w:rsidRDefault="001F4497" w:rsidP="003F2738">
            <w:pPr>
              <w:pStyle w:val="NoSpacing"/>
              <w:jc w:val="center"/>
              <w:rPr>
                <w:ins w:id="842" w:author="Abhishek Behera" w:date="2016-10-24T16:35:00Z"/>
                <w:sz w:val="24"/>
              </w:rPr>
            </w:pPr>
            <w:ins w:id="843" w:author="Abhishek Behera" w:date="2016-10-24T16:35:00Z">
              <w:r>
                <w:rPr>
                  <w:sz w:val="24"/>
                </w:rPr>
                <w:t>Version</w:t>
              </w:r>
            </w:ins>
          </w:p>
          <w:p w:rsidR="001F4497" w:rsidRPr="007D74A6" w:rsidRDefault="001F4497" w:rsidP="003F2738">
            <w:pPr>
              <w:pStyle w:val="NoSpacing"/>
              <w:jc w:val="center"/>
              <w:rPr>
                <w:ins w:id="844" w:author="Abhishek Behera" w:date="2016-10-24T16:35:00Z"/>
                <w:sz w:val="24"/>
              </w:rPr>
            </w:pPr>
            <w:ins w:id="845" w:author="Abhishek Behera" w:date="2016-10-24T16:35:00Z">
              <w:r>
                <w:rPr>
                  <w:sz w:val="24"/>
                </w:rPr>
                <w:t>Date</w:t>
              </w:r>
            </w:ins>
          </w:p>
        </w:tc>
      </w:tr>
      <w:tr w:rsidR="001F4497" w:rsidTr="003F2738">
        <w:trPr>
          <w:ins w:id="846" w:author="Abhishek Behera" w:date="2016-10-24T16:35:00Z"/>
        </w:trPr>
        <w:tc>
          <w:tcPr>
            <w:tcW w:w="210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47" w:author="Abhishek Behera" w:date="2016-10-24T16:35:00Z"/>
                <w:sz w:val="24"/>
              </w:rPr>
            </w:pPr>
            <w:ins w:id="848" w:author="Abhishek Behera" w:date="2016-10-24T16:35:00Z">
              <w:r>
                <w:rPr>
                  <w:sz w:val="24"/>
                </w:rPr>
                <w:t>1</w:t>
              </w:r>
            </w:ins>
          </w:p>
        </w:tc>
        <w:tc>
          <w:tcPr>
            <w:tcW w:w="194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49" w:author="Abhishek Behera" w:date="2016-10-24T16:35:00Z"/>
                <w:sz w:val="24"/>
              </w:rPr>
            </w:pPr>
            <w:ins w:id="850" w:author="Abhishek Behera" w:date="2016-10-24T16:35:00Z">
              <w:r>
                <w:rPr>
                  <w:sz w:val="24"/>
                </w:rPr>
                <w:t>3</w:t>
              </w:r>
            </w:ins>
          </w:p>
        </w:tc>
        <w:tc>
          <w:tcPr>
            <w:tcW w:w="177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51" w:author="Abhishek Behera" w:date="2016-10-24T16:35:00Z"/>
                <w:sz w:val="24"/>
              </w:rPr>
            </w:pPr>
            <w:ins w:id="852" w:author="Abhishek Behera" w:date="2016-10-24T16:35:00Z">
              <w:r>
                <w:rPr>
                  <w:sz w:val="24"/>
                </w:rPr>
                <w:t>10/22/2016</w:t>
              </w:r>
            </w:ins>
          </w:p>
        </w:tc>
      </w:tr>
      <w:tr w:rsidR="001F4497" w:rsidTr="003F2738">
        <w:trPr>
          <w:ins w:id="853" w:author="Abhishek Behera" w:date="2016-10-24T16:35:00Z"/>
        </w:trPr>
        <w:tc>
          <w:tcPr>
            <w:tcW w:w="210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54" w:author="Abhishek Behera" w:date="2016-10-24T16:35:00Z"/>
                <w:sz w:val="24"/>
              </w:rPr>
            </w:pPr>
            <w:ins w:id="855" w:author="Abhishek Behera" w:date="2016-10-24T16:35:00Z">
              <w:r>
                <w:rPr>
                  <w:sz w:val="24"/>
                </w:rPr>
                <w:t>2</w:t>
              </w:r>
            </w:ins>
          </w:p>
        </w:tc>
        <w:tc>
          <w:tcPr>
            <w:tcW w:w="194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56" w:author="Abhishek Behera" w:date="2016-10-24T16:35:00Z"/>
                <w:sz w:val="24"/>
              </w:rPr>
            </w:pPr>
            <w:ins w:id="857" w:author="Abhishek Behera" w:date="2016-10-24T16:35:00Z">
              <w:r>
                <w:rPr>
                  <w:sz w:val="24"/>
                </w:rPr>
                <w:t>5</w:t>
              </w:r>
            </w:ins>
          </w:p>
        </w:tc>
        <w:tc>
          <w:tcPr>
            <w:tcW w:w="177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58" w:author="Abhishek Behera" w:date="2016-10-24T16:35:00Z"/>
                <w:sz w:val="24"/>
              </w:rPr>
            </w:pPr>
            <w:ins w:id="859" w:author="Abhishek Behera" w:date="2016-10-24T16:35:00Z">
              <w:r>
                <w:rPr>
                  <w:sz w:val="24"/>
                </w:rPr>
                <w:t>10/22/2016</w:t>
              </w:r>
            </w:ins>
          </w:p>
        </w:tc>
      </w:tr>
      <w:tr w:rsidR="001F4497" w:rsidTr="003F2738">
        <w:trPr>
          <w:ins w:id="860" w:author="Abhishek Behera" w:date="2016-10-24T16:35:00Z"/>
        </w:trPr>
        <w:tc>
          <w:tcPr>
            <w:tcW w:w="210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61" w:author="Abhishek Behera" w:date="2016-10-24T16:35:00Z"/>
                <w:sz w:val="24"/>
              </w:rPr>
            </w:pPr>
            <w:ins w:id="862" w:author="Abhishek Behera" w:date="2016-10-24T16:35:00Z">
              <w:r>
                <w:rPr>
                  <w:sz w:val="24"/>
                </w:rPr>
                <w:t>3</w:t>
              </w:r>
            </w:ins>
          </w:p>
        </w:tc>
        <w:tc>
          <w:tcPr>
            <w:tcW w:w="194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63" w:author="Abhishek Behera" w:date="2016-10-24T16:35:00Z"/>
                <w:sz w:val="24"/>
              </w:rPr>
            </w:pPr>
            <w:ins w:id="864" w:author="Abhishek Behera" w:date="2016-10-24T16:35:00Z">
              <w:r>
                <w:rPr>
                  <w:sz w:val="24"/>
                </w:rPr>
                <w:t>8</w:t>
              </w:r>
            </w:ins>
          </w:p>
        </w:tc>
        <w:tc>
          <w:tcPr>
            <w:tcW w:w="177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65" w:author="Abhishek Behera" w:date="2016-10-24T16:35:00Z"/>
                <w:sz w:val="24"/>
              </w:rPr>
            </w:pPr>
            <w:ins w:id="866" w:author="Abhishek Behera" w:date="2016-10-24T16:35:00Z">
              <w:r>
                <w:rPr>
                  <w:sz w:val="24"/>
                </w:rPr>
                <w:t>10/22/2016</w:t>
              </w:r>
            </w:ins>
          </w:p>
        </w:tc>
      </w:tr>
      <w:tr w:rsidR="001F4497" w:rsidTr="003F2738">
        <w:trPr>
          <w:ins w:id="867" w:author="Abhishek Behera" w:date="2016-10-24T16:35:00Z"/>
        </w:trPr>
        <w:tc>
          <w:tcPr>
            <w:tcW w:w="210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68" w:author="Abhishek Behera" w:date="2016-10-24T16:35:00Z"/>
                <w:sz w:val="24"/>
              </w:rPr>
            </w:pPr>
            <w:ins w:id="869" w:author="Abhishek Behera" w:date="2016-10-24T16:35:00Z">
              <w:r>
                <w:rPr>
                  <w:sz w:val="24"/>
                </w:rPr>
                <w:t>4</w:t>
              </w:r>
            </w:ins>
          </w:p>
        </w:tc>
        <w:tc>
          <w:tcPr>
            <w:tcW w:w="194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70" w:author="Abhishek Behera" w:date="2016-10-24T16:35:00Z"/>
                <w:sz w:val="24"/>
              </w:rPr>
            </w:pPr>
            <w:ins w:id="871" w:author="Abhishek Behera" w:date="2016-10-24T16:35:00Z">
              <w:r>
                <w:rPr>
                  <w:sz w:val="24"/>
                </w:rPr>
                <w:t>13</w:t>
              </w:r>
            </w:ins>
          </w:p>
        </w:tc>
        <w:tc>
          <w:tcPr>
            <w:tcW w:w="1778" w:type="dxa"/>
          </w:tcPr>
          <w:p w:rsidR="001F4497" w:rsidRPr="007D74A6" w:rsidRDefault="001F4497" w:rsidP="003F2738">
            <w:pPr>
              <w:pStyle w:val="NoSpacing"/>
              <w:jc w:val="center"/>
              <w:rPr>
                <w:ins w:id="872" w:author="Abhishek Behera" w:date="2016-10-24T16:35:00Z"/>
                <w:sz w:val="24"/>
              </w:rPr>
            </w:pPr>
            <w:ins w:id="873" w:author="Abhishek Behera" w:date="2016-10-24T16:35:00Z">
              <w:r>
                <w:rPr>
                  <w:sz w:val="24"/>
                </w:rPr>
                <w:t>10/22/2016</w:t>
              </w:r>
            </w:ins>
          </w:p>
        </w:tc>
      </w:tr>
      <w:tr w:rsidR="001F4497" w:rsidTr="003F2738">
        <w:trPr>
          <w:ins w:id="874" w:author="Abhishek Behera" w:date="2016-10-24T16:35:00Z"/>
        </w:trPr>
        <w:tc>
          <w:tcPr>
            <w:tcW w:w="2108" w:type="dxa"/>
          </w:tcPr>
          <w:p w:rsidR="001F4497" w:rsidRDefault="001F4497" w:rsidP="003F2738">
            <w:pPr>
              <w:pStyle w:val="NoSpacing"/>
              <w:jc w:val="center"/>
              <w:rPr>
                <w:ins w:id="875" w:author="Abhishek Behera" w:date="2016-10-24T16:35:00Z"/>
                <w:sz w:val="24"/>
              </w:rPr>
            </w:pPr>
            <w:ins w:id="876" w:author="Abhishek Behera" w:date="2016-10-24T16:35:00Z">
              <w:r>
                <w:rPr>
                  <w:sz w:val="24"/>
                </w:rPr>
                <w:t>5</w:t>
              </w:r>
            </w:ins>
          </w:p>
        </w:tc>
        <w:tc>
          <w:tcPr>
            <w:tcW w:w="1948" w:type="dxa"/>
          </w:tcPr>
          <w:p w:rsidR="001F4497" w:rsidRDefault="001F4497" w:rsidP="003F2738">
            <w:pPr>
              <w:pStyle w:val="NoSpacing"/>
              <w:jc w:val="center"/>
              <w:rPr>
                <w:ins w:id="877" w:author="Abhishek Behera" w:date="2016-10-24T16:35:00Z"/>
                <w:sz w:val="24"/>
              </w:rPr>
            </w:pPr>
            <w:ins w:id="878" w:author="Abhishek Behera" w:date="2016-10-24T16:35:00Z">
              <w:r>
                <w:rPr>
                  <w:sz w:val="24"/>
                </w:rPr>
                <w:t>21</w:t>
              </w:r>
            </w:ins>
          </w:p>
        </w:tc>
        <w:tc>
          <w:tcPr>
            <w:tcW w:w="1778" w:type="dxa"/>
          </w:tcPr>
          <w:p w:rsidR="001F4497" w:rsidRDefault="001F4497" w:rsidP="003F2738">
            <w:pPr>
              <w:pStyle w:val="NoSpacing"/>
              <w:jc w:val="center"/>
              <w:rPr>
                <w:ins w:id="879" w:author="Abhishek Behera" w:date="2016-10-24T16:35:00Z"/>
                <w:sz w:val="24"/>
              </w:rPr>
            </w:pPr>
            <w:ins w:id="880" w:author="Abhishek Behera" w:date="2016-10-24T16:35:00Z">
              <w:r>
                <w:rPr>
                  <w:sz w:val="24"/>
                </w:rPr>
                <w:t>10/22/2016</w:t>
              </w:r>
            </w:ins>
          </w:p>
        </w:tc>
      </w:tr>
      <w:tr w:rsidR="001F4497" w:rsidTr="003F2738">
        <w:trPr>
          <w:ins w:id="881" w:author="Abhishek Behera" w:date="2016-10-24T16:35:00Z"/>
        </w:trPr>
        <w:tc>
          <w:tcPr>
            <w:tcW w:w="2108" w:type="dxa"/>
          </w:tcPr>
          <w:p w:rsidR="001F4497" w:rsidRDefault="001F4497" w:rsidP="003F2738">
            <w:pPr>
              <w:pStyle w:val="NoSpacing"/>
              <w:jc w:val="center"/>
              <w:rPr>
                <w:ins w:id="882" w:author="Abhishek Behera" w:date="2016-10-24T16:35:00Z"/>
                <w:sz w:val="24"/>
              </w:rPr>
            </w:pPr>
            <w:ins w:id="883" w:author="Abhishek Behera" w:date="2016-10-24T16:35:00Z">
              <w:r>
                <w:rPr>
                  <w:sz w:val="24"/>
                </w:rPr>
                <w:t>6</w:t>
              </w:r>
            </w:ins>
          </w:p>
        </w:tc>
        <w:tc>
          <w:tcPr>
            <w:tcW w:w="1948" w:type="dxa"/>
          </w:tcPr>
          <w:p w:rsidR="001F4497" w:rsidRDefault="001F4497" w:rsidP="003F2738">
            <w:pPr>
              <w:pStyle w:val="NoSpacing"/>
              <w:jc w:val="center"/>
              <w:rPr>
                <w:ins w:id="884" w:author="Abhishek Behera" w:date="2016-10-24T16:35:00Z"/>
                <w:sz w:val="24"/>
              </w:rPr>
            </w:pPr>
            <w:ins w:id="885" w:author="Abhishek Behera" w:date="2016-10-24T16:35:00Z">
              <w:r>
                <w:rPr>
                  <w:sz w:val="24"/>
                </w:rPr>
                <w:t>34</w:t>
              </w:r>
            </w:ins>
          </w:p>
        </w:tc>
        <w:tc>
          <w:tcPr>
            <w:tcW w:w="1778" w:type="dxa"/>
          </w:tcPr>
          <w:p w:rsidR="001F4497" w:rsidRDefault="001F4497" w:rsidP="003F2738">
            <w:pPr>
              <w:pStyle w:val="NoSpacing"/>
              <w:jc w:val="center"/>
              <w:rPr>
                <w:ins w:id="886" w:author="Abhishek Behera" w:date="2016-10-24T16:35:00Z"/>
                <w:sz w:val="24"/>
              </w:rPr>
            </w:pPr>
            <w:ins w:id="887" w:author="Abhishek Behera" w:date="2016-10-24T16:35:00Z">
              <w:r>
                <w:rPr>
                  <w:sz w:val="24"/>
                </w:rPr>
                <w:t>10/22/2016</w:t>
              </w:r>
            </w:ins>
          </w:p>
        </w:tc>
      </w:tr>
    </w:tbl>
    <w:p w:rsidR="002467AB" w:rsidRPr="002467AB" w:rsidRDefault="002467AB" w:rsidP="002467AB">
      <w:pPr>
        <w:pStyle w:val="NoSpacing"/>
        <w:ind w:left="720"/>
        <w:rPr>
          <w:ins w:id="888" w:author="Abhishek Behera" w:date="2016-10-24T16:30:00Z"/>
          <w:sz w:val="24"/>
          <w:rPrChange w:id="889" w:author="Abhishek Behera" w:date="2016-10-24T16:30:00Z">
            <w:rPr>
              <w:ins w:id="890" w:author="Abhishek Behera" w:date="2016-10-24T16:30:00Z"/>
              <w:color w:val="FF0000"/>
              <w:sz w:val="24"/>
            </w:rPr>
          </w:rPrChange>
        </w:rPr>
        <w:pPrChange w:id="891" w:author="Abhishek Behera" w:date="2016-10-24T16:3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AA2C9F" w:rsidRPr="00AA2C9F" w:rsidRDefault="00AA2C9F" w:rsidP="00AA2C9F">
      <w:pPr>
        <w:pStyle w:val="NoSpacing"/>
        <w:ind w:left="720"/>
        <w:rPr>
          <w:ins w:id="892" w:author="Abhishek Behera" w:date="2016-10-24T16:19:00Z"/>
          <w:sz w:val="24"/>
          <w:rPrChange w:id="893" w:author="Abhishek Behera" w:date="2016-10-24T16:20:00Z">
            <w:rPr>
              <w:ins w:id="894" w:author="Abhishek Behera" w:date="2016-10-24T16:19:00Z"/>
              <w:color w:val="FF0000"/>
              <w:sz w:val="24"/>
            </w:rPr>
          </w:rPrChange>
        </w:rPr>
        <w:pPrChange w:id="895" w:author="Abhishek Behera" w:date="2016-10-24T16:20:00Z">
          <w:pPr>
            <w:pStyle w:val="NoSpacing"/>
            <w:numPr>
              <w:numId w:val="1"/>
            </w:numPr>
            <w:ind w:left="720" w:hanging="360"/>
          </w:pPr>
        </w:pPrChange>
      </w:pPr>
    </w:p>
    <w:p w:rsidR="00AA2C9F" w:rsidRDefault="00AA2C9F" w:rsidP="00125B9D">
      <w:pPr>
        <w:pStyle w:val="NoSpacing"/>
        <w:ind w:firstLine="720"/>
        <w:rPr>
          <w:sz w:val="24"/>
        </w:rPr>
      </w:pPr>
    </w:p>
    <w:p w:rsidR="00EC79A4" w:rsidRDefault="00EC79A4" w:rsidP="00125B9D">
      <w:pPr>
        <w:pStyle w:val="NoSpacing"/>
        <w:ind w:firstLine="720"/>
        <w:rPr>
          <w:sz w:val="24"/>
        </w:rPr>
      </w:pPr>
      <w:bookmarkStart w:id="896" w:name="_GoBack"/>
      <w:bookmarkEnd w:id="896"/>
    </w:p>
    <w:p w:rsidR="00E945E0" w:rsidRPr="00897321" w:rsidRDefault="00E945E0" w:rsidP="002467AB">
      <w:pPr>
        <w:pStyle w:val="NoSpacing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 xml:space="preserve">Toolbox name: </w:t>
      </w:r>
      <w:proofErr w:type="spellStart"/>
      <w:r>
        <w:rPr>
          <w:color w:val="FF0000"/>
          <w:sz w:val="24"/>
        </w:rPr>
        <w:t>TrendReversal_System_CADET</w:t>
      </w:r>
      <w:proofErr w:type="spellEnd"/>
      <w:ins w:id="897" w:author="Abhishek Behera" w:date="2016-10-24T16:13:00Z">
        <w:r w:rsidR="004C5D7A">
          <w:rPr>
            <w:color w:val="FF0000"/>
            <w:sz w:val="24"/>
          </w:rPr>
          <w:t xml:space="preserve"> </w:t>
        </w:r>
      </w:ins>
      <w:ins w:id="898" w:author="Abhishek Behera" w:date="2016-10-24T16:36:00Z">
        <w:r w:rsidR="001F4497" w:rsidRPr="001F4497">
          <w:rPr>
            <w:b/>
            <w:sz w:val="24"/>
            <w:rPrChange w:id="899" w:author="Abhishek Behera" w:date="2016-10-24T16:36:00Z">
              <w:rPr>
                <w:color w:val="FF0000"/>
                <w:sz w:val="24"/>
              </w:rPr>
            </w:rPrChange>
          </w:rPr>
          <w:t>(NOT UPDATED SINCE IT IS UNDER PROCESS)</w:t>
        </w:r>
      </w:ins>
    </w:p>
    <w:p w:rsidR="00E945E0" w:rsidRDefault="00E945E0" w:rsidP="00E945E0">
      <w:pPr>
        <w:pStyle w:val="NoSpacing"/>
        <w:ind w:left="720"/>
        <w:rPr>
          <w:sz w:val="24"/>
        </w:rPr>
      </w:pPr>
    </w:p>
    <w:p w:rsidR="00E945E0" w:rsidRDefault="00E945E0" w:rsidP="00E945E0">
      <w:pPr>
        <w:pStyle w:val="NoSpacing"/>
        <w:ind w:left="720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185421</wp:posOffset>
                </wp:positionV>
                <wp:extent cx="0" cy="6667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7ED8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4.6pt" to="147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</w:rPr>
        <w:t xml:space="preserve">Sub-operators: </w:t>
      </w:r>
      <w:proofErr w:type="spellStart"/>
      <w:r>
        <w:rPr>
          <w:sz w:val="24"/>
        </w:rPr>
        <w:t>TrendReversal</w:t>
      </w:r>
      <w:proofErr w:type="spellEnd"/>
      <w:r>
        <w:rPr>
          <w:sz w:val="24"/>
        </w:rPr>
        <w:t xml:space="preserve"> Operator, Normalize</w:t>
      </w:r>
    </w:p>
    <w:p w:rsidR="00E945E0" w:rsidRDefault="0068102C" w:rsidP="00E945E0">
      <w:pPr>
        <w:pStyle w:val="NoSpacing"/>
        <w:ind w:left="720"/>
        <w:rPr>
          <w:sz w:val="24"/>
        </w:rPr>
      </w:pPr>
      <w:r w:rsidRPr="0068102C">
        <w:rPr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86CE1F" wp14:editId="349E466A">
                <wp:simplePos x="0" y="0"/>
                <wp:positionH relativeFrom="column">
                  <wp:posOffset>2085975</wp:posOffset>
                </wp:positionH>
                <wp:positionV relativeFrom="paragraph">
                  <wp:posOffset>75565</wp:posOffset>
                </wp:positionV>
                <wp:extent cx="19526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3D3" w:rsidRDefault="002413D3">
                            <w:r>
                              <w:t>Read data for Trend Reversal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6CE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4.25pt;margin-top:5.95pt;width:153.7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">
                <v:textbox>
                  <w:txbxContent>
                    <w:p w:rsidR="002413D3" w:rsidRDefault="002413D3">
                      <w:r>
                        <w:t>Read data for Trend Reversal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5E0" w:rsidRDefault="00E945E0" w:rsidP="00E945E0">
      <w:pPr>
        <w:pStyle w:val="NoSpacing"/>
        <w:ind w:left="720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F6F9E" wp14:editId="7559EE51">
                <wp:simplePos x="0" y="0"/>
                <wp:positionH relativeFrom="column">
                  <wp:posOffset>1866901</wp:posOffset>
                </wp:positionH>
                <wp:positionV relativeFrom="paragraph">
                  <wp:posOffset>13335</wp:posOffset>
                </wp:positionV>
                <wp:extent cx="209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4B18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.05pt" to="163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68102C">
        <w:rPr>
          <w:sz w:val="24"/>
        </w:rPr>
        <w:t xml:space="preserve">                                                  </w:t>
      </w:r>
    </w:p>
    <w:p w:rsidR="00E945E0" w:rsidRDefault="0068102C" w:rsidP="00E945E0">
      <w:pPr>
        <w:pStyle w:val="NoSpacing"/>
        <w:ind w:left="720"/>
        <w:rPr>
          <w:sz w:val="24"/>
        </w:rPr>
      </w:pPr>
      <w:r w:rsidRPr="0068102C">
        <w:rPr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15D046" wp14:editId="3EE410DB">
                <wp:simplePos x="0" y="0"/>
                <wp:positionH relativeFrom="column">
                  <wp:posOffset>2085975</wp:posOffset>
                </wp:positionH>
                <wp:positionV relativeFrom="paragraph">
                  <wp:posOffset>78740</wp:posOffset>
                </wp:positionV>
                <wp:extent cx="1952625" cy="2667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3D3" w:rsidRDefault="002413D3" w:rsidP="0068102C">
                            <w:proofErr w:type="spellStart"/>
                            <w:r>
                              <w:t>TrendReversal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D046" id="_x0000_s1027" type="#_x0000_t202" style="position:absolute;left:0;text-align:left;margin-left:164.25pt;margin-top:6.2pt;width:153.7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">
                <v:textbox>
                  <w:txbxContent>
                    <w:p w:rsidR="002413D3" w:rsidRDefault="002413D3" w:rsidP="0068102C">
                      <w:proofErr w:type="spellStart"/>
                      <w:r>
                        <w:t>TrendReversal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102C" w:rsidRDefault="0068102C" w:rsidP="00E945E0">
      <w:pPr>
        <w:pStyle w:val="NoSpacing"/>
        <w:ind w:left="720"/>
        <w:rPr>
          <w:sz w:val="24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9B0F0" wp14:editId="6235A47A">
                <wp:simplePos x="0" y="0"/>
                <wp:positionH relativeFrom="column">
                  <wp:posOffset>1857375</wp:posOffset>
                </wp:positionH>
                <wp:positionV relativeFrom="paragraph">
                  <wp:posOffset>12065</wp:posOffset>
                </wp:positionV>
                <wp:extent cx="219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EC2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.95pt" to="16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sz w:val="24"/>
        </w:rPr>
        <w:t xml:space="preserve">                                   </w:t>
      </w:r>
    </w:p>
    <w:p w:rsidR="00E945E0" w:rsidRDefault="0068102C" w:rsidP="00E945E0">
      <w:pPr>
        <w:pStyle w:val="NoSpacing"/>
        <w:ind w:left="720"/>
        <w:rPr>
          <w:sz w:val="24"/>
        </w:rPr>
      </w:pPr>
      <w:r>
        <w:rPr>
          <w:sz w:val="24"/>
        </w:rPr>
        <w:t xml:space="preserve">                  </w:t>
      </w:r>
    </w:p>
    <w:p w:rsidR="00E945E0" w:rsidRDefault="0068102C" w:rsidP="00E945E0">
      <w:pPr>
        <w:pStyle w:val="NoSpacing"/>
        <w:ind w:left="720"/>
        <w:rPr>
          <w:sz w:val="24"/>
        </w:rPr>
      </w:pPr>
      <w:r>
        <w:rPr>
          <w:sz w:val="24"/>
        </w:rPr>
        <w:t>Read data for Trend Reversal</w:t>
      </w:r>
      <w:r w:rsidR="00E945E0">
        <w:rPr>
          <w:sz w:val="24"/>
        </w:rPr>
        <w:t>: For reading input file</w:t>
      </w:r>
    </w:p>
    <w:p w:rsidR="00E945E0" w:rsidRDefault="0068102C" w:rsidP="00E945E0">
      <w:pPr>
        <w:pStyle w:val="NoSpacing"/>
        <w:ind w:firstLine="720"/>
        <w:rPr>
          <w:sz w:val="24"/>
        </w:rPr>
      </w:pPr>
      <w:proofErr w:type="spellStart"/>
      <w:r>
        <w:rPr>
          <w:sz w:val="24"/>
        </w:rPr>
        <w:t>TrendReversal</w:t>
      </w:r>
      <w:proofErr w:type="spellEnd"/>
      <w:r w:rsidR="00E945E0">
        <w:rPr>
          <w:sz w:val="24"/>
        </w:rPr>
        <w:t>: (from R-script)</w:t>
      </w:r>
    </w:p>
    <w:p w:rsidR="00693405" w:rsidRDefault="00693405" w:rsidP="00125B9D">
      <w:pPr>
        <w:pStyle w:val="NoSpacing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1948"/>
        <w:gridCol w:w="1919"/>
        <w:gridCol w:w="1778"/>
      </w:tblGrid>
      <w:tr w:rsidR="00E72938" w:rsidTr="00E72938">
        <w:tc>
          <w:tcPr>
            <w:tcW w:w="2108" w:type="dxa"/>
            <w:vAlign w:val="center"/>
          </w:tcPr>
          <w:p w:rsidR="00E72938" w:rsidRPr="007D74A6" w:rsidRDefault="00E72938" w:rsidP="00E72938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TrendReversal</w:t>
            </w:r>
            <w:proofErr w:type="spellEnd"/>
          </w:p>
        </w:tc>
        <w:tc>
          <w:tcPr>
            <w:tcW w:w="1948" w:type="dxa"/>
          </w:tcPr>
          <w:p w:rsidR="00E72938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ff1</w:t>
            </w:r>
          </w:p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 09/30/2016</w:t>
            </w:r>
          </w:p>
        </w:tc>
        <w:tc>
          <w:tcPr>
            <w:tcW w:w="1919" w:type="dxa"/>
          </w:tcPr>
          <w:p w:rsidR="00E72938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ff2</w:t>
            </w:r>
          </w:p>
          <w:p w:rsidR="00E72938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Dt: 09/30/2016</w:t>
            </w:r>
          </w:p>
        </w:tc>
        <w:tc>
          <w:tcPr>
            <w:tcW w:w="1778" w:type="dxa"/>
          </w:tcPr>
          <w:p w:rsidR="00E72938" w:rsidRDefault="00E72938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usevar</w:t>
            </w:r>
            <w:proofErr w:type="spellEnd"/>
            <w:r>
              <w:rPr>
                <w:sz w:val="24"/>
              </w:rPr>
              <w:t>(n)</w:t>
            </w:r>
          </w:p>
          <w:p w:rsidR="00E72938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Dt:</w:t>
            </w:r>
          </w:p>
        </w:tc>
      </w:tr>
      <w:tr w:rsidR="00E72938" w:rsidTr="002E1ADD">
        <w:tc>
          <w:tcPr>
            <w:tcW w:w="210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 w:rsidRPr="00E72938">
              <w:rPr>
                <w:sz w:val="24"/>
              </w:rPr>
              <w:t>CADET_trendrevprefinal</w:t>
            </w:r>
            <w:proofErr w:type="spellEnd"/>
          </w:p>
        </w:tc>
        <w:tc>
          <w:tcPr>
            <w:tcW w:w="194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8, 21, 65</w:t>
            </w:r>
          </w:p>
        </w:tc>
        <w:tc>
          <w:tcPr>
            <w:tcW w:w="1919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7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</w:tr>
      <w:tr w:rsidR="00E72938" w:rsidTr="002E1ADD">
        <w:tc>
          <w:tcPr>
            <w:tcW w:w="210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  <w:proofErr w:type="spellStart"/>
            <w:r w:rsidRPr="00E72938">
              <w:rPr>
                <w:sz w:val="24"/>
              </w:rPr>
              <w:t>CADET_trendrevrp</w:t>
            </w:r>
            <w:proofErr w:type="spellEnd"/>
          </w:p>
        </w:tc>
        <w:tc>
          <w:tcPr>
            <w:tcW w:w="194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19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8, 21, 65</w:t>
            </w:r>
          </w:p>
        </w:tc>
        <w:tc>
          <w:tcPr>
            <w:tcW w:w="177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</w:tr>
      <w:tr w:rsidR="00E72938" w:rsidTr="002E1ADD">
        <w:tc>
          <w:tcPr>
            <w:tcW w:w="210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4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19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7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</w:tr>
      <w:tr w:rsidR="00E72938" w:rsidTr="002E1ADD">
        <w:tc>
          <w:tcPr>
            <w:tcW w:w="2108" w:type="dxa"/>
          </w:tcPr>
          <w:p w:rsidR="00E72938" w:rsidRPr="007D74A6" w:rsidRDefault="00E72938" w:rsidP="002E1ADD">
            <w:pPr>
              <w:pStyle w:val="NoSpacing"/>
              <w:rPr>
                <w:sz w:val="24"/>
              </w:rPr>
            </w:pPr>
          </w:p>
        </w:tc>
        <w:tc>
          <w:tcPr>
            <w:tcW w:w="194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919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  <w:tc>
          <w:tcPr>
            <w:tcW w:w="1778" w:type="dxa"/>
          </w:tcPr>
          <w:p w:rsidR="00E72938" w:rsidRPr="007D74A6" w:rsidRDefault="00E72938" w:rsidP="002E1ADD">
            <w:pPr>
              <w:pStyle w:val="NoSpacing"/>
              <w:jc w:val="center"/>
              <w:rPr>
                <w:sz w:val="24"/>
              </w:rPr>
            </w:pPr>
          </w:p>
        </w:tc>
      </w:tr>
    </w:tbl>
    <w:p w:rsidR="00514768" w:rsidRDefault="00514768" w:rsidP="002C7C7B">
      <w:pPr>
        <w:pStyle w:val="NoSpacing"/>
        <w:rPr>
          <w:sz w:val="24"/>
        </w:rPr>
      </w:pPr>
    </w:p>
    <w:p w:rsidR="00767AA7" w:rsidRPr="00767AA7" w:rsidRDefault="00767AA7" w:rsidP="002C7C7B">
      <w:pPr>
        <w:pStyle w:val="NoSpacing"/>
        <w:rPr>
          <w:b/>
          <w:sz w:val="24"/>
        </w:rPr>
      </w:pPr>
    </w:p>
    <w:p w:rsidR="00767AA7" w:rsidRDefault="00767AA7" w:rsidP="00625F68">
      <w:pPr>
        <w:pStyle w:val="NoSpacing"/>
        <w:rPr>
          <w:sz w:val="24"/>
        </w:rPr>
      </w:pPr>
    </w:p>
    <w:p w:rsidR="00407942" w:rsidRPr="00EA6FF9" w:rsidRDefault="00407942" w:rsidP="00625F68">
      <w:pPr>
        <w:pStyle w:val="NoSpacing"/>
        <w:rPr>
          <w:sz w:val="24"/>
        </w:rPr>
      </w:pPr>
    </w:p>
    <w:sectPr w:rsidR="00407942" w:rsidRPr="00EA6FF9" w:rsidSect="005D1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1DB1"/>
    <w:multiLevelType w:val="hybridMultilevel"/>
    <w:tmpl w:val="D952C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27022"/>
    <w:multiLevelType w:val="hybridMultilevel"/>
    <w:tmpl w:val="1F66F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B576C"/>
    <w:multiLevelType w:val="hybridMultilevel"/>
    <w:tmpl w:val="3E584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6498B"/>
    <w:multiLevelType w:val="hybridMultilevel"/>
    <w:tmpl w:val="F478545C"/>
    <w:lvl w:ilvl="0" w:tplc="EDA68384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77090D"/>
    <w:multiLevelType w:val="hybridMultilevel"/>
    <w:tmpl w:val="211C9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92CB2"/>
    <w:multiLevelType w:val="hybridMultilevel"/>
    <w:tmpl w:val="C6A67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45F3"/>
    <w:multiLevelType w:val="hybridMultilevel"/>
    <w:tmpl w:val="CF323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24DCA"/>
    <w:multiLevelType w:val="hybridMultilevel"/>
    <w:tmpl w:val="0FF6B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21BBA"/>
    <w:multiLevelType w:val="hybridMultilevel"/>
    <w:tmpl w:val="F796D0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730C7"/>
    <w:multiLevelType w:val="hybridMultilevel"/>
    <w:tmpl w:val="D0109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D075C"/>
    <w:multiLevelType w:val="hybridMultilevel"/>
    <w:tmpl w:val="E75AF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27295"/>
    <w:multiLevelType w:val="hybridMultilevel"/>
    <w:tmpl w:val="14320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11485"/>
    <w:multiLevelType w:val="hybridMultilevel"/>
    <w:tmpl w:val="2FA2B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7"/>
    <w:multiLevelType w:val="hybridMultilevel"/>
    <w:tmpl w:val="F6502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56705"/>
    <w:multiLevelType w:val="hybridMultilevel"/>
    <w:tmpl w:val="6BD66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E04FD"/>
    <w:multiLevelType w:val="hybridMultilevel"/>
    <w:tmpl w:val="6A723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03753"/>
    <w:multiLevelType w:val="hybridMultilevel"/>
    <w:tmpl w:val="325C6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2C2008"/>
    <w:multiLevelType w:val="hybridMultilevel"/>
    <w:tmpl w:val="6212A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15"/>
  </w:num>
  <w:num w:numId="8">
    <w:abstractNumId w:val="17"/>
  </w:num>
  <w:num w:numId="9">
    <w:abstractNumId w:val="1"/>
  </w:num>
  <w:num w:numId="10">
    <w:abstractNumId w:val="4"/>
  </w:num>
  <w:num w:numId="11">
    <w:abstractNumId w:val="9"/>
  </w:num>
  <w:num w:numId="12">
    <w:abstractNumId w:val="0"/>
  </w:num>
  <w:num w:numId="13">
    <w:abstractNumId w:val="14"/>
  </w:num>
  <w:num w:numId="14">
    <w:abstractNumId w:val="2"/>
  </w:num>
  <w:num w:numId="15">
    <w:abstractNumId w:val="7"/>
  </w:num>
  <w:num w:numId="16">
    <w:abstractNumId w:val="16"/>
  </w:num>
  <w:num w:numId="17">
    <w:abstractNumId w:val="13"/>
  </w:num>
  <w:num w:numId="1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hishek Behera">
    <w15:presenceInfo w15:providerId="None" w15:userId="Abhishek Behera"/>
  </w15:person>
  <w15:person w15:author="Veeravalli, Harshasandeep">
    <w15:presenceInfo w15:providerId="AD" w15:userId="S-1-5-21-2106544897-488733409-337594231-143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61"/>
    <w:rsid w:val="00013802"/>
    <w:rsid w:val="00074E09"/>
    <w:rsid w:val="001033F1"/>
    <w:rsid w:val="00125B9D"/>
    <w:rsid w:val="00145DDB"/>
    <w:rsid w:val="001C5D2C"/>
    <w:rsid w:val="001F4497"/>
    <w:rsid w:val="00202526"/>
    <w:rsid w:val="002174DE"/>
    <w:rsid w:val="002413D3"/>
    <w:rsid w:val="00241BAA"/>
    <w:rsid w:val="002467AB"/>
    <w:rsid w:val="002540D6"/>
    <w:rsid w:val="002C7C7B"/>
    <w:rsid w:val="002E1ADD"/>
    <w:rsid w:val="002E7115"/>
    <w:rsid w:val="003D61C1"/>
    <w:rsid w:val="00400FA9"/>
    <w:rsid w:val="00407942"/>
    <w:rsid w:val="00423BD1"/>
    <w:rsid w:val="004849AD"/>
    <w:rsid w:val="004C4A4F"/>
    <w:rsid w:val="004C5863"/>
    <w:rsid w:val="004C5D7A"/>
    <w:rsid w:val="00514768"/>
    <w:rsid w:val="005D1761"/>
    <w:rsid w:val="00602760"/>
    <w:rsid w:val="006076E6"/>
    <w:rsid w:val="00625F68"/>
    <w:rsid w:val="0068102C"/>
    <w:rsid w:val="00693405"/>
    <w:rsid w:val="006A2B3C"/>
    <w:rsid w:val="006E79A9"/>
    <w:rsid w:val="00767AA7"/>
    <w:rsid w:val="00770193"/>
    <w:rsid w:val="007B314B"/>
    <w:rsid w:val="007D74A6"/>
    <w:rsid w:val="008259BC"/>
    <w:rsid w:val="00897321"/>
    <w:rsid w:val="008A5A46"/>
    <w:rsid w:val="00956270"/>
    <w:rsid w:val="00A627B0"/>
    <w:rsid w:val="00AA2C9F"/>
    <w:rsid w:val="00B15C12"/>
    <w:rsid w:val="00BB059B"/>
    <w:rsid w:val="00BD2827"/>
    <w:rsid w:val="00C0351E"/>
    <w:rsid w:val="00C36E12"/>
    <w:rsid w:val="00C407CC"/>
    <w:rsid w:val="00C52185"/>
    <w:rsid w:val="00D6705D"/>
    <w:rsid w:val="00E51506"/>
    <w:rsid w:val="00E57772"/>
    <w:rsid w:val="00E716F2"/>
    <w:rsid w:val="00E72938"/>
    <w:rsid w:val="00E80740"/>
    <w:rsid w:val="00E945E0"/>
    <w:rsid w:val="00EA6FF9"/>
    <w:rsid w:val="00EC79A4"/>
    <w:rsid w:val="00ED4319"/>
    <w:rsid w:val="00EE1D94"/>
    <w:rsid w:val="00F0780D"/>
    <w:rsid w:val="00F773E7"/>
    <w:rsid w:val="00F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4735"/>
  <w15:chartTrackingRefBased/>
  <w15:docId w15:val="{B0E626BF-3087-4932-B77A-837BCA41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D1761"/>
    <w:pPr>
      <w:spacing w:after="0" w:line="240" w:lineRule="auto"/>
    </w:pPr>
  </w:style>
  <w:style w:type="table" w:styleId="TableGrid">
    <w:name w:val="Table Grid"/>
    <w:basedOn w:val="TableNormal"/>
    <w:uiPriority w:val="39"/>
    <w:rsid w:val="007D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Behera</dc:creator>
  <cp:keywords/>
  <dc:description/>
  <cp:lastModifiedBy>Abhishek Behera</cp:lastModifiedBy>
  <cp:revision>12</cp:revision>
  <dcterms:created xsi:type="dcterms:W3CDTF">2016-10-06T15:51:00Z</dcterms:created>
  <dcterms:modified xsi:type="dcterms:W3CDTF">2016-10-24T21:36:00Z</dcterms:modified>
</cp:coreProperties>
</file>